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71696" w:rsidRDefault="00871696">
      <w:pPr>
        <w:widowControl w:val="0"/>
        <w:spacing w:line="276" w:lineRule="auto"/>
      </w:pPr>
    </w:p>
    <w:tbl>
      <w:tblPr>
        <w:tblStyle w:val="a"/>
        <w:tblW w:w="9378" w:type="dxa"/>
        <w:tblInd w:w="-338"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828"/>
        <w:gridCol w:w="35"/>
        <w:gridCol w:w="505"/>
        <w:gridCol w:w="976"/>
        <w:gridCol w:w="47"/>
        <w:gridCol w:w="516"/>
        <w:gridCol w:w="261"/>
        <w:gridCol w:w="1521"/>
        <w:gridCol w:w="1179"/>
        <w:gridCol w:w="877"/>
        <w:gridCol w:w="288"/>
        <w:gridCol w:w="590"/>
        <w:gridCol w:w="877"/>
        <w:gridCol w:w="608"/>
        <w:gridCol w:w="270"/>
      </w:tblGrid>
      <w:tr w:rsidR="00871696" w:rsidTr="00871696">
        <w:trPr>
          <w:cnfStyle w:val="000000100000" w:firstRow="0" w:lastRow="0" w:firstColumn="0" w:lastColumn="0" w:oddVBand="0" w:evenVBand="0" w:oddHBand="1" w:evenHBand="0" w:firstRowFirstColumn="0" w:firstRowLastColumn="0" w:lastRowFirstColumn="0" w:lastRowLastColumn="0"/>
          <w:trHeight w:val="140"/>
        </w:trPr>
        <w:tc>
          <w:tcPr>
            <w:cnfStyle w:val="000010000000" w:firstRow="0" w:lastRow="0" w:firstColumn="0" w:lastColumn="0" w:oddVBand="1" w:evenVBand="0" w:oddHBand="0" w:evenHBand="0" w:firstRowFirstColumn="0" w:firstRowLastColumn="0" w:lastRowFirstColumn="0" w:lastRowLastColumn="0"/>
            <w:tcW w:w="5868" w:type="dxa"/>
            <w:gridSpan w:val="9"/>
            <w:tcBorders>
              <w:top w:val="single" w:sz="4" w:space="0" w:color="000000"/>
              <w:bottom w:val="single" w:sz="4" w:space="0" w:color="000000"/>
              <w:right w:val="single" w:sz="4" w:space="0" w:color="000000"/>
            </w:tcBorders>
          </w:tcPr>
          <w:p w:rsidR="00871696" w:rsidRDefault="000A5373">
            <w:r>
              <w:rPr>
                <w:rFonts w:ascii="Arial" w:eastAsia="Arial" w:hAnsi="Arial" w:cs="Arial"/>
                <w:b/>
                <w:sz w:val="20"/>
                <w:szCs w:val="20"/>
              </w:rPr>
              <w:t>Project/Service Name:</w:t>
            </w:r>
          </w:p>
          <w:p w:rsidR="00871696" w:rsidRDefault="000A5373">
            <w:r>
              <w:rPr>
                <w:rFonts w:ascii="Arial" w:eastAsia="Arial" w:hAnsi="Arial" w:cs="Arial"/>
                <w:b/>
                <w:sz w:val="20"/>
                <w:szCs w:val="20"/>
              </w:rPr>
              <w:t xml:space="preserve">Game Club by </w:t>
            </w:r>
            <w:proofErr w:type="spellStart"/>
            <w:r>
              <w:rPr>
                <w:rFonts w:ascii="Arial" w:eastAsia="Arial" w:hAnsi="Arial" w:cs="Arial"/>
                <w:b/>
                <w:sz w:val="20"/>
                <w:szCs w:val="20"/>
              </w:rPr>
              <w:t>Kreatif</w:t>
            </w:r>
            <w:proofErr w:type="spellEnd"/>
            <w:r>
              <w:rPr>
                <w:rFonts w:ascii="Arial" w:eastAsia="Arial" w:hAnsi="Arial" w:cs="Arial"/>
                <w:b/>
                <w:sz w:val="20"/>
                <w:szCs w:val="20"/>
              </w:rPr>
              <w:t xml:space="preserve"> </w:t>
            </w:r>
            <w:proofErr w:type="spellStart"/>
            <w:r>
              <w:rPr>
                <w:rFonts w:ascii="Arial" w:eastAsia="Arial" w:hAnsi="Arial" w:cs="Arial"/>
                <w:b/>
                <w:sz w:val="20"/>
                <w:szCs w:val="20"/>
              </w:rPr>
              <w:t>Bersama</w:t>
            </w:r>
            <w:proofErr w:type="spellEnd"/>
          </w:p>
        </w:tc>
        <w:tc>
          <w:tcPr>
            <w:cnfStyle w:val="000001000000" w:firstRow="0" w:lastRow="0" w:firstColumn="0" w:lastColumn="0" w:oddVBand="0" w:evenVBand="1" w:oddHBand="0" w:evenHBand="0" w:firstRowFirstColumn="0" w:firstRowLastColumn="0" w:lastRowFirstColumn="0" w:lastRowLastColumn="0"/>
            <w:tcW w:w="3510" w:type="dxa"/>
            <w:gridSpan w:val="6"/>
            <w:tcBorders>
              <w:top w:val="single" w:sz="4" w:space="0" w:color="000000"/>
              <w:left w:val="single" w:sz="4" w:space="0" w:color="000000"/>
              <w:bottom w:val="single" w:sz="4" w:space="0" w:color="000000"/>
            </w:tcBorders>
          </w:tcPr>
          <w:p w:rsidR="00871696" w:rsidRDefault="000A5373">
            <w:r>
              <w:rPr>
                <w:rFonts w:ascii="Arial" w:eastAsia="Arial" w:hAnsi="Arial" w:cs="Arial"/>
                <w:b/>
                <w:sz w:val="20"/>
                <w:szCs w:val="20"/>
              </w:rPr>
              <w:t>Content Provider (CP):</w:t>
            </w:r>
          </w:p>
          <w:p w:rsidR="00871696" w:rsidRDefault="000A5373">
            <w:pPr>
              <w:tabs>
                <w:tab w:val="center" w:pos="4320"/>
                <w:tab w:val="right" w:pos="8640"/>
              </w:tabs>
              <w:spacing w:before="120" w:after="120"/>
            </w:pPr>
            <w:r>
              <w:rPr>
                <w:rFonts w:ascii="Arial" w:eastAsia="Arial" w:hAnsi="Arial" w:cs="Arial"/>
                <w:b/>
                <w:color w:val="0000FF"/>
                <w:sz w:val="20"/>
                <w:szCs w:val="20"/>
              </w:rPr>
              <w:t>YONDU</w:t>
            </w:r>
          </w:p>
        </w:tc>
      </w:tr>
      <w:tr w:rsidR="00871696" w:rsidTr="0087169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108" w:type="dxa"/>
            <w:gridSpan w:val="14"/>
            <w:tcBorders>
              <w:top w:val="single" w:sz="4" w:space="0" w:color="000000"/>
              <w:bottom w:val="single" w:sz="4" w:space="0" w:color="000000"/>
            </w:tcBorders>
          </w:tcPr>
          <w:p w:rsidR="00871696" w:rsidRDefault="000A5373">
            <w:r>
              <w:rPr>
                <w:rFonts w:ascii="Arial" w:eastAsia="Arial" w:hAnsi="Arial" w:cs="Arial"/>
                <w:b/>
                <w:sz w:val="20"/>
                <w:szCs w:val="20"/>
              </w:rPr>
              <w:t xml:space="preserve">Abstract: </w:t>
            </w:r>
            <w:r>
              <w:rPr>
                <w:rFonts w:ascii="Arial" w:eastAsia="Arial" w:hAnsi="Arial" w:cs="Arial"/>
                <w:i/>
                <w:sz w:val="20"/>
                <w:szCs w:val="20"/>
              </w:rPr>
              <w:t>(Maximum 5 sentences.)</w:t>
            </w:r>
          </w:p>
          <w:p w:rsidR="00871696" w:rsidRDefault="00871696"/>
          <w:p w:rsidR="00871696" w:rsidRDefault="000A5373">
            <w:r>
              <w:rPr>
                <w:rFonts w:ascii="Arial" w:eastAsia="Arial" w:hAnsi="Arial" w:cs="Arial"/>
                <w:sz w:val="20"/>
                <w:szCs w:val="20"/>
              </w:rPr>
              <w:t xml:space="preserve">GAME Club is a platform that offers daily subscription to games for P10. For every successfully charged </w:t>
            </w:r>
            <w:proofErr w:type="spellStart"/>
            <w:r>
              <w:rPr>
                <w:rFonts w:ascii="Arial" w:eastAsia="Arial" w:hAnsi="Arial" w:cs="Arial"/>
                <w:sz w:val="20"/>
                <w:szCs w:val="20"/>
              </w:rPr>
              <w:t>sms</w:t>
            </w:r>
            <w:proofErr w:type="spellEnd"/>
            <w:r>
              <w:rPr>
                <w:rFonts w:ascii="Arial" w:eastAsia="Arial" w:hAnsi="Arial" w:cs="Arial"/>
                <w:sz w:val="20"/>
                <w:szCs w:val="20"/>
              </w:rPr>
              <w:t xml:space="preserve"> push, subscriber is entitled to 1 game for FREE using the link included in the </w:t>
            </w:r>
            <w:proofErr w:type="spellStart"/>
            <w:r>
              <w:rPr>
                <w:rFonts w:ascii="Arial" w:eastAsia="Arial" w:hAnsi="Arial" w:cs="Arial"/>
                <w:sz w:val="20"/>
                <w:szCs w:val="20"/>
              </w:rPr>
              <w:t>sms</w:t>
            </w:r>
            <w:proofErr w:type="spellEnd"/>
            <w:r>
              <w:rPr>
                <w:rFonts w:ascii="Arial" w:eastAsia="Arial" w:hAnsi="Arial" w:cs="Arial"/>
                <w:sz w:val="20"/>
                <w:szCs w:val="20"/>
              </w:rPr>
              <w:t xml:space="preserve"> push. If subscriber chooses any particular game on top of the allocated free game pushed via </w:t>
            </w:r>
            <w:proofErr w:type="spellStart"/>
            <w:r>
              <w:rPr>
                <w:rFonts w:ascii="Arial" w:eastAsia="Arial" w:hAnsi="Arial" w:cs="Arial"/>
                <w:sz w:val="20"/>
                <w:szCs w:val="20"/>
              </w:rPr>
              <w:t>sms</w:t>
            </w:r>
            <w:proofErr w:type="spellEnd"/>
            <w:r>
              <w:rPr>
                <w:rFonts w:ascii="Arial" w:eastAsia="Arial" w:hAnsi="Arial" w:cs="Arial"/>
                <w:sz w:val="20"/>
                <w:szCs w:val="20"/>
              </w:rPr>
              <w:t>, a separate charging amounting to P20.00 will take place.</w:t>
            </w:r>
          </w:p>
          <w:p w:rsidR="00871696" w:rsidRDefault="00871696"/>
          <w:p w:rsidR="00871696" w:rsidRDefault="000A5373">
            <w:r>
              <w:rPr>
                <w:rFonts w:ascii="Arial" w:eastAsia="Arial" w:hAnsi="Arial" w:cs="Arial"/>
                <w:sz w:val="20"/>
                <w:szCs w:val="20"/>
              </w:rPr>
              <w:t>By accessing Mobile360’s API’s, Game Club users would be able to purchase subscriptions or Game downloads via pre-paid or post-paid credits.</w:t>
            </w:r>
          </w:p>
          <w:p w:rsidR="00871696" w:rsidRDefault="00871696"/>
        </w:tc>
        <w:tc>
          <w:tcPr>
            <w:cnfStyle w:val="000001000000" w:firstRow="0" w:lastRow="0" w:firstColumn="0" w:lastColumn="0" w:oddVBand="0" w:evenVBand="1" w:oddHBand="0" w:evenHBand="0" w:firstRowFirstColumn="0" w:firstRowLastColumn="0" w:lastRowFirstColumn="0" w:lastRowLastColumn="0"/>
            <w:tcW w:w="270" w:type="dxa"/>
            <w:tcBorders>
              <w:top w:val="single" w:sz="4" w:space="0" w:color="000000"/>
              <w:bottom w:val="single" w:sz="4" w:space="0" w:color="000000"/>
            </w:tcBorders>
          </w:tcPr>
          <w:p w:rsidR="00871696" w:rsidRDefault="00871696">
            <w:pPr>
              <w:ind w:left="662" w:right="482"/>
              <w:jc w:val="both"/>
            </w:pPr>
          </w:p>
          <w:p w:rsidR="00871696" w:rsidRDefault="00871696">
            <w:pPr>
              <w:ind w:left="662" w:right="482"/>
              <w:jc w:val="both"/>
            </w:pPr>
          </w:p>
        </w:tc>
      </w:tr>
      <w:tr w:rsidR="00871696" w:rsidT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07" w:type="dxa"/>
            <w:gridSpan w:val="6"/>
            <w:tcBorders>
              <w:top w:val="single" w:sz="4" w:space="0" w:color="000000"/>
              <w:bottom w:val="single" w:sz="4" w:space="0" w:color="000000"/>
              <w:right w:val="single" w:sz="4" w:space="0" w:color="000000"/>
            </w:tcBorders>
          </w:tcPr>
          <w:p w:rsidR="00871696" w:rsidRDefault="000A5373">
            <w:r>
              <w:rPr>
                <w:rFonts w:ascii="Arial" w:eastAsia="Arial" w:hAnsi="Arial" w:cs="Arial"/>
                <w:b/>
                <w:sz w:val="20"/>
                <w:szCs w:val="20"/>
              </w:rPr>
              <w:t>Access Number:</w:t>
            </w:r>
          </w:p>
          <w:p w:rsidR="00871696" w:rsidRDefault="00871696"/>
          <w:p w:rsidR="00871696" w:rsidRDefault="000A5373">
            <w:r>
              <w:rPr>
                <w:rFonts w:ascii="Arial" w:eastAsia="Arial" w:hAnsi="Arial" w:cs="Arial"/>
                <w:b/>
                <w:sz w:val="20"/>
                <w:szCs w:val="20"/>
              </w:rPr>
              <w:t>2910</w:t>
            </w:r>
          </w:p>
        </w:tc>
        <w:tc>
          <w:tcPr>
            <w:cnfStyle w:val="000001000000" w:firstRow="0" w:lastRow="0" w:firstColumn="0" w:lastColumn="0" w:oddVBand="0" w:evenVBand="1" w:oddHBand="0" w:evenHBand="0" w:firstRowFirstColumn="0" w:firstRowLastColumn="0" w:lastRowFirstColumn="0" w:lastRowLastColumn="0"/>
            <w:tcW w:w="2961" w:type="dxa"/>
            <w:gridSpan w:val="3"/>
            <w:tcBorders>
              <w:top w:val="single" w:sz="4" w:space="0" w:color="000000"/>
              <w:left w:val="single" w:sz="4" w:space="0" w:color="000000"/>
              <w:bottom w:val="single" w:sz="4" w:space="0" w:color="000000"/>
              <w:right w:val="single" w:sz="4" w:space="0" w:color="000000"/>
            </w:tcBorders>
          </w:tcPr>
          <w:p w:rsidR="00871696" w:rsidRDefault="000A5373">
            <w:r>
              <w:rPr>
                <w:rFonts w:ascii="Arial" w:eastAsia="Arial" w:hAnsi="Arial" w:cs="Arial"/>
                <w:b/>
                <w:sz w:val="20"/>
                <w:szCs w:val="20"/>
              </w:rPr>
              <w:t>Contract Terms:</w:t>
            </w:r>
          </w:p>
          <w:p w:rsidR="00871696" w:rsidRDefault="00871696"/>
          <w:p w:rsidR="00871696" w:rsidRDefault="00871696"/>
        </w:tc>
        <w:tc>
          <w:tcPr>
            <w:cnfStyle w:val="000010000000" w:firstRow="0" w:lastRow="0" w:firstColumn="0" w:lastColumn="0" w:oddVBand="1" w:evenVBand="0" w:oddHBand="0" w:evenHBand="0" w:firstRowFirstColumn="0" w:firstRowLastColumn="0" w:lastRowFirstColumn="0" w:lastRowLastColumn="0"/>
            <w:tcW w:w="3510" w:type="dxa"/>
            <w:gridSpan w:val="6"/>
            <w:tcBorders>
              <w:top w:val="single" w:sz="4" w:space="0" w:color="000000"/>
              <w:left w:val="single" w:sz="4" w:space="0" w:color="000000"/>
              <w:bottom w:val="single" w:sz="4" w:space="0" w:color="000000"/>
            </w:tcBorders>
          </w:tcPr>
          <w:p w:rsidR="00871696" w:rsidRDefault="000A5373">
            <w:r>
              <w:rPr>
                <w:rFonts w:ascii="Arial" w:eastAsia="Arial" w:hAnsi="Arial" w:cs="Arial"/>
                <w:b/>
                <w:sz w:val="20"/>
                <w:szCs w:val="20"/>
              </w:rPr>
              <w:t>Exclusivity:</w:t>
            </w:r>
          </w:p>
          <w:p w:rsidR="00871696" w:rsidRDefault="000A5373">
            <w:r>
              <w:rPr>
                <w:rFonts w:ascii="Arial" w:eastAsia="Arial" w:hAnsi="Arial" w:cs="Arial"/>
                <w:sz w:val="20"/>
                <w:szCs w:val="20"/>
              </w:rPr>
              <w:t xml:space="preserve">  </w:t>
            </w:r>
            <w:r>
              <w:rPr>
                <w:rFonts w:ascii="Noto Sans Symbols" w:eastAsia="Noto Sans Symbols" w:hAnsi="Noto Sans Symbols" w:cs="Noto Sans Symbols"/>
                <w:sz w:val="20"/>
                <w:szCs w:val="20"/>
              </w:rPr>
              <w:t>❑</w:t>
            </w:r>
            <w:r>
              <w:rPr>
                <w:rFonts w:ascii="Arial" w:eastAsia="Arial" w:hAnsi="Arial" w:cs="Arial"/>
                <w:sz w:val="20"/>
                <w:szCs w:val="20"/>
              </w:rPr>
              <w:t xml:space="preserve">  Exclusive</w:t>
            </w:r>
            <w:r>
              <w:rPr>
                <w:rFonts w:ascii="Arial" w:eastAsia="Arial" w:hAnsi="Arial" w:cs="Arial"/>
                <w:b/>
                <w:sz w:val="20"/>
                <w:szCs w:val="20"/>
              </w:rPr>
              <w:t xml:space="preserve"> </w:t>
            </w:r>
          </w:p>
          <w:p w:rsidR="00871696" w:rsidRDefault="000A5373">
            <w:r>
              <w:rPr>
                <w:rFonts w:ascii="Arial" w:eastAsia="Arial" w:hAnsi="Arial" w:cs="Arial"/>
                <w:sz w:val="20"/>
                <w:szCs w:val="20"/>
              </w:rPr>
              <w:t xml:space="preserve">  </w:t>
            </w:r>
            <w:r>
              <w:rPr>
                <w:rFonts w:ascii="Noto Sans Symbols" w:eastAsia="Noto Sans Symbols" w:hAnsi="Noto Sans Symbols" w:cs="Noto Sans Symbols"/>
                <w:sz w:val="20"/>
                <w:szCs w:val="20"/>
              </w:rPr>
              <w:t>❑</w:t>
            </w:r>
            <w:r>
              <w:rPr>
                <w:rFonts w:ascii="Arial" w:eastAsia="Arial" w:hAnsi="Arial" w:cs="Arial"/>
                <w:sz w:val="20"/>
                <w:szCs w:val="20"/>
              </w:rPr>
              <w:t xml:space="preserve">  Non-Exclusive</w:t>
            </w:r>
          </w:p>
        </w:tc>
      </w:tr>
      <w:tr w:rsidR="00871696" w:rsidTr="00871696">
        <w:trPr>
          <w:cnfStyle w:val="000000010000" w:firstRow="0" w:lastRow="0" w:firstColumn="0" w:lastColumn="0" w:oddVBand="0" w:evenVBand="0" w:oddHBand="0" w:evenHBand="1" w:firstRowFirstColumn="0" w:firstRowLastColumn="0" w:lastRowFirstColumn="0" w:lastRowLastColumn="0"/>
          <w:trHeight w:val="180"/>
        </w:trPr>
        <w:tc>
          <w:tcPr>
            <w:cnfStyle w:val="000010000000" w:firstRow="0" w:lastRow="0" w:firstColumn="0" w:lastColumn="0" w:oddVBand="1" w:evenVBand="0" w:oddHBand="0" w:evenHBand="0" w:firstRowFirstColumn="0" w:firstRowLastColumn="0" w:lastRowFirstColumn="0" w:lastRowLastColumn="0"/>
            <w:tcW w:w="2907" w:type="dxa"/>
            <w:gridSpan w:val="6"/>
            <w:tcBorders>
              <w:top w:val="single" w:sz="4" w:space="0" w:color="000000"/>
              <w:bottom w:val="single" w:sz="4" w:space="0" w:color="000000"/>
              <w:right w:val="single" w:sz="4" w:space="0" w:color="000000"/>
            </w:tcBorders>
          </w:tcPr>
          <w:p w:rsidR="00871696" w:rsidRDefault="000A5373">
            <w:r>
              <w:rPr>
                <w:rFonts w:ascii="Arial" w:eastAsia="Arial" w:hAnsi="Arial" w:cs="Arial"/>
                <w:b/>
                <w:sz w:val="20"/>
                <w:szCs w:val="20"/>
              </w:rPr>
              <w:t>Brand Participation:</w:t>
            </w:r>
          </w:p>
        </w:tc>
        <w:tc>
          <w:tcPr>
            <w:cnfStyle w:val="000001000000" w:firstRow="0" w:lastRow="0" w:firstColumn="0" w:lastColumn="0" w:oddVBand="0" w:evenVBand="1" w:oddHBand="0" w:evenHBand="0" w:firstRowFirstColumn="0" w:firstRowLastColumn="0" w:lastRowFirstColumn="0" w:lastRowLastColumn="0"/>
            <w:tcW w:w="2961" w:type="dxa"/>
            <w:gridSpan w:val="3"/>
            <w:tcBorders>
              <w:top w:val="single" w:sz="4" w:space="0" w:color="000000"/>
              <w:left w:val="single" w:sz="4" w:space="0" w:color="000000"/>
              <w:bottom w:val="single" w:sz="4" w:space="0" w:color="000000"/>
              <w:right w:val="single" w:sz="4" w:space="0" w:color="000000"/>
            </w:tcBorders>
          </w:tcPr>
          <w:p w:rsidR="00871696" w:rsidRDefault="000A5373">
            <w:r>
              <w:rPr>
                <w:rFonts w:ascii="Arial" w:eastAsia="Arial" w:hAnsi="Arial" w:cs="Arial"/>
                <w:b/>
                <w:sz w:val="20"/>
                <w:szCs w:val="20"/>
              </w:rPr>
              <w:t>Service Category:</w:t>
            </w:r>
          </w:p>
        </w:tc>
        <w:tc>
          <w:tcPr>
            <w:cnfStyle w:val="000010000000" w:firstRow="0" w:lastRow="0" w:firstColumn="0" w:lastColumn="0" w:oddVBand="1" w:evenVBand="0" w:oddHBand="0" w:evenHBand="0" w:firstRowFirstColumn="0" w:firstRowLastColumn="0" w:lastRowFirstColumn="0" w:lastRowLastColumn="0"/>
            <w:tcW w:w="3510" w:type="dxa"/>
            <w:gridSpan w:val="6"/>
            <w:tcBorders>
              <w:top w:val="single" w:sz="4" w:space="0" w:color="000000"/>
              <w:left w:val="single" w:sz="4" w:space="0" w:color="000000"/>
              <w:bottom w:val="single" w:sz="4" w:space="0" w:color="000000"/>
            </w:tcBorders>
          </w:tcPr>
          <w:p w:rsidR="00871696" w:rsidRDefault="000A5373">
            <w:r>
              <w:rPr>
                <w:rFonts w:ascii="Arial" w:eastAsia="Arial" w:hAnsi="Arial" w:cs="Arial"/>
                <w:b/>
                <w:sz w:val="20"/>
                <w:szCs w:val="20"/>
              </w:rPr>
              <w:t>Charging Type:</w:t>
            </w:r>
          </w:p>
        </w:tc>
      </w:tr>
      <w:tr w:rsidR="00871696" w:rsidTr="00871696">
        <w:trPr>
          <w:cnfStyle w:val="000000100000" w:firstRow="0" w:lastRow="0" w:firstColumn="0" w:lastColumn="0" w:oddVBand="0" w:evenVBand="0" w:oddHBand="1" w:evenHBand="0" w:firstRowFirstColumn="0" w:firstRowLastColumn="0" w:lastRowFirstColumn="0" w:lastRowLastColumn="0"/>
          <w:trHeight w:val="500"/>
        </w:trPr>
        <w:tc>
          <w:tcPr>
            <w:cnfStyle w:val="000010000000" w:firstRow="0" w:lastRow="0" w:firstColumn="0" w:lastColumn="0" w:oddVBand="1" w:evenVBand="0" w:oddHBand="0" w:evenHBand="0" w:firstRowFirstColumn="0" w:firstRowLastColumn="0" w:lastRowFirstColumn="0" w:lastRowLastColumn="0"/>
            <w:tcW w:w="863" w:type="dxa"/>
            <w:gridSpan w:val="2"/>
            <w:tcBorders>
              <w:top w:val="single" w:sz="4" w:space="0" w:color="000000"/>
              <w:bottom w:val="single" w:sz="4" w:space="0" w:color="000000"/>
              <w:right w:val="single" w:sz="4" w:space="0" w:color="000000"/>
            </w:tcBorders>
          </w:tcPr>
          <w:p w:rsidR="00871696" w:rsidRDefault="000A5373">
            <w:r>
              <w:rPr>
                <w:rFonts w:ascii="Arial" w:eastAsia="Arial" w:hAnsi="Arial" w:cs="Arial"/>
                <w:b/>
                <w:sz w:val="20"/>
                <w:szCs w:val="20"/>
              </w:rPr>
              <w:t>Handy</w:t>
            </w:r>
          </w:p>
          <w:p w:rsidR="00871696" w:rsidRDefault="000A5373">
            <w:r>
              <w:rPr>
                <w:rFonts w:ascii="Arial" w:eastAsia="Arial" w:hAnsi="Arial" w:cs="Arial"/>
                <w:b/>
                <w:sz w:val="20"/>
                <w:szCs w:val="20"/>
              </w:rPr>
              <w:t>Phone</w:t>
            </w:r>
          </w:p>
        </w:tc>
        <w:tc>
          <w:tcPr>
            <w:cnfStyle w:val="000001000000" w:firstRow="0" w:lastRow="0" w:firstColumn="0" w:lastColumn="0" w:oddVBand="0" w:evenVBand="1" w:oddHBand="0" w:evenHBand="0" w:firstRowFirstColumn="0" w:firstRowLastColumn="0" w:lastRowFirstColumn="0" w:lastRowLastColumn="0"/>
            <w:tcW w:w="505" w:type="dxa"/>
            <w:tcBorders>
              <w:top w:val="single" w:sz="4" w:space="0" w:color="000000"/>
              <w:left w:val="single" w:sz="4" w:space="0" w:color="000000"/>
              <w:bottom w:val="single" w:sz="4" w:space="0" w:color="000000"/>
              <w:right w:val="single" w:sz="4" w:space="0" w:color="000000"/>
            </w:tcBorders>
          </w:tcPr>
          <w:p w:rsidR="00871696" w:rsidRDefault="000A5373">
            <w:r>
              <w:rPr>
                <w:rFonts w:ascii="Arial" w:eastAsia="Arial" w:hAnsi="Arial" w:cs="Arial"/>
                <w:b/>
                <w:sz w:val="20"/>
                <w:szCs w:val="20"/>
              </w:rPr>
              <w:t>X</w:t>
            </w:r>
          </w:p>
        </w:tc>
        <w:tc>
          <w:tcPr>
            <w:cnfStyle w:val="000010000000" w:firstRow="0" w:lastRow="0" w:firstColumn="0" w:lastColumn="0" w:oddVBand="1" w:evenVBand="0" w:oddHBand="0" w:evenHBand="0" w:firstRowFirstColumn="0" w:firstRowLastColumn="0" w:lastRowFirstColumn="0" w:lastRowLastColumn="0"/>
            <w:tcW w:w="1023" w:type="dxa"/>
            <w:gridSpan w:val="2"/>
            <w:tcBorders>
              <w:top w:val="single" w:sz="4" w:space="0" w:color="000000"/>
              <w:left w:val="single" w:sz="4" w:space="0" w:color="000000"/>
              <w:bottom w:val="single" w:sz="4" w:space="0" w:color="000000"/>
              <w:right w:val="single" w:sz="4" w:space="0" w:color="000000"/>
            </w:tcBorders>
          </w:tcPr>
          <w:p w:rsidR="00871696" w:rsidRDefault="000A5373">
            <w:r>
              <w:rPr>
                <w:rFonts w:ascii="Arial" w:eastAsia="Arial" w:hAnsi="Arial" w:cs="Arial"/>
                <w:b/>
                <w:sz w:val="20"/>
                <w:szCs w:val="20"/>
              </w:rPr>
              <w:t>Touch Mobile</w:t>
            </w:r>
          </w:p>
        </w:tc>
        <w:tc>
          <w:tcPr>
            <w:cnfStyle w:val="000001000000" w:firstRow="0" w:lastRow="0" w:firstColumn="0" w:lastColumn="0" w:oddVBand="0" w:evenVBand="1" w:oddHBand="0" w:evenHBand="0" w:firstRowFirstColumn="0" w:firstRowLastColumn="0" w:lastRowFirstColumn="0" w:lastRowLastColumn="0"/>
            <w:tcW w:w="516" w:type="dxa"/>
            <w:tcBorders>
              <w:top w:val="single" w:sz="4" w:space="0" w:color="000000"/>
              <w:left w:val="single" w:sz="4" w:space="0" w:color="000000"/>
              <w:bottom w:val="single" w:sz="4" w:space="0" w:color="000000"/>
              <w:right w:val="single" w:sz="4" w:space="0" w:color="000000"/>
            </w:tcBorders>
          </w:tcPr>
          <w:p w:rsidR="00871696" w:rsidRDefault="000A5373">
            <w:r>
              <w:rPr>
                <w:rFonts w:ascii="Arial" w:eastAsia="Arial" w:hAnsi="Arial" w:cs="Arial"/>
                <w:b/>
                <w:sz w:val="20"/>
                <w:szCs w:val="20"/>
              </w:rPr>
              <w:t>X</w:t>
            </w:r>
          </w:p>
        </w:tc>
        <w:tc>
          <w:tcPr>
            <w:cnfStyle w:val="000010000000" w:firstRow="0" w:lastRow="0" w:firstColumn="0" w:lastColumn="0" w:oddVBand="1" w:evenVBand="0" w:oddHBand="0" w:evenHBand="0" w:firstRowFirstColumn="0" w:firstRowLastColumn="0" w:lastRowFirstColumn="0" w:lastRowLastColumn="0"/>
            <w:tcW w:w="2961" w:type="dxa"/>
            <w:gridSpan w:val="3"/>
            <w:tcBorders>
              <w:top w:val="nil"/>
              <w:left w:val="single" w:sz="4" w:space="0" w:color="000000"/>
              <w:bottom w:val="single" w:sz="4" w:space="0" w:color="000000"/>
              <w:right w:val="single" w:sz="4" w:space="0" w:color="000000"/>
            </w:tcBorders>
          </w:tcPr>
          <w:p w:rsidR="00871696" w:rsidRDefault="00871696"/>
        </w:tc>
        <w:tc>
          <w:tcPr>
            <w:cnfStyle w:val="000001000000" w:firstRow="0" w:lastRow="0" w:firstColumn="0" w:lastColumn="0" w:oddVBand="0" w:evenVBand="1" w:oddHBand="0" w:evenHBand="0" w:firstRowFirstColumn="0" w:firstRowLastColumn="0" w:lastRowFirstColumn="0" w:lastRowLastColumn="0"/>
            <w:tcW w:w="877" w:type="dxa"/>
            <w:tcBorders>
              <w:top w:val="single" w:sz="4" w:space="0" w:color="000000"/>
              <w:left w:val="single" w:sz="4" w:space="0" w:color="000000"/>
              <w:bottom w:val="single" w:sz="4" w:space="0" w:color="000000"/>
            </w:tcBorders>
          </w:tcPr>
          <w:p w:rsidR="00871696" w:rsidRDefault="000A5373">
            <w:r>
              <w:rPr>
                <w:rFonts w:ascii="Arial" w:eastAsia="Arial" w:hAnsi="Arial" w:cs="Arial"/>
                <w:b/>
                <w:sz w:val="20"/>
                <w:szCs w:val="20"/>
              </w:rPr>
              <w:t>MO</w:t>
            </w:r>
          </w:p>
        </w:tc>
        <w:tc>
          <w:tcPr>
            <w:cnfStyle w:val="000010000000" w:firstRow="0" w:lastRow="0" w:firstColumn="0" w:lastColumn="0" w:oddVBand="1" w:evenVBand="0" w:oddHBand="0" w:evenHBand="0" w:firstRowFirstColumn="0" w:firstRowLastColumn="0" w:lastRowFirstColumn="0" w:lastRowLastColumn="0"/>
            <w:tcW w:w="878" w:type="dxa"/>
            <w:gridSpan w:val="2"/>
            <w:tcBorders>
              <w:top w:val="single" w:sz="4" w:space="0" w:color="000000"/>
              <w:left w:val="single" w:sz="4" w:space="0" w:color="000000"/>
              <w:bottom w:val="single" w:sz="4" w:space="0" w:color="000000"/>
            </w:tcBorders>
          </w:tcPr>
          <w:p w:rsidR="00871696" w:rsidRDefault="00871696"/>
        </w:tc>
        <w:tc>
          <w:tcPr>
            <w:cnfStyle w:val="000001000000" w:firstRow="0" w:lastRow="0" w:firstColumn="0" w:lastColumn="0" w:oddVBand="0" w:evenVBand="1" w:oddHBand="0" w:evenHBand="0" w:firstRowFirstColumn="0" w:firstRowLastColumn="0" w:lastRowFirstColumn="0" w:lastRowLastColumn="0"/>
            <w:tcW w:w="877" w:type="dxa"/>
            <w:tcBorders>
              <w:top w:val="single" w:sz="4" w:space="0" w:color="000000"/>
              <w:left w:val="single" w:sz="4" w:space="0" w:color="000000"/>
              <w:bottom w:val="single" w:sz="4" w:space="0" w:color="000000"/>
            </w:tcBorders>
          </w:tcPr>
          <w:p w:rsidR="00871696" w:rsidRDefault="000A5373">
            <w:r>
              <w:rPr>
                <w:rFonts w:ascii="Arial" w:eastAsia="Arial" w:hAnsi="Arial" w:cs="Arial"/>
                <w:b/>
                <w:sz w:val="20"/>
                <w:szCs w:val="20"/>
              </w:rPr>
              <w:t>CSP</w:t>
            </w:r>
          </w:p>
        </w:tc>
        <w:tc>
          <w:tcPr>
            <w:cnfStyle w:val="000010000000" w:firstRow="0" w:lastRow="0" w:firstColumn="0" w:lastColumn="0" w:oddVBand="1" w:evenVBand="0" w:oddHBand="0" w:evenHBand="0" w:firstRowFirstColumn="0" w:firstRowLastColumn="0" w:lastRowFirstColumn="0" w:lastRowLastColumn="0"/>
            <w:tcW w:w="878" w:type="dxa"/>
            <w:gridSpan w:val="2"/>
            <w:tcBorders>
              <w:top w:val="single" w:sz="4" w:space="0" w:color="000000"/>
              <w:left w:val="single" w:sz="4" w:space="0" w:color="000000"/>
              <w:bottom w:val="single" w:sz="4" w:space="0" w:color="000000"/>
            </w:tcBorders>
          </w:tcPr>
          <w:p w:rsidR="00871696" w:rsidRDefault="00871696"/>
          <w:p w:rsidR="00871696" w:rsidRDefault="000A5373">
            <w:r>
              <w:rPr>
                <w:rFonts w:ascii="Arial" w:eastAsia="Arial" w:hAnsi="Arial" w:cs="Arial"/>
                <w:b/>
                <w:sz w:val="20"/>
                <w:szCs w:val="20"/>
              </w:rPr>
              <w:t>X</w:t>
            </w:r>
          </w:p>
        </w:tc>
      </w:tr>
      <w:tr w:rsidR="00871696" w:rsidTr="00871696">
        <w:trPr>
          <w:cnfStyle w:val="000000010000" w:firstRow="0" w:lastRow="0" w:firstColumn="0" w:lastColumn="0" w:oddVBand="0" w:evenVBand="0" w:oddHBand="0" w:evenHBand="1" w:firstRowFirstColumn="0" w:firstRowLastColumn="0" w:lastRowFirstColumn="0" w:lastRowLastColumn="0"/>
          <w:trHeight w:val="500"/>
        </w:trPr>
        <w:tc>
          <w:tcPr>
            <w:cnfStyle w:val="000010000000" w:firstRow="0" w:lastRow="0" w:firstColumn="0" w:lastColumn="0" w:oddVBand="1" w:evenVBand="0" w:oddHBand="0" w:evenHBand="0" w:firstRowFirstColumn="0" w:firstRowLastColumn="0" w:lastRowFirstColumn="0" w:lastRowLastColumn="0"/>
            <w:tcW w:w="9378" w:type="dxa"/>
            <w:gridSpan w:val="15"/>
            <w:tcBorders>
              <w:top w:val="single" w:sz="4" w:space="0" w:color="000000"/>
              <w:bottom w:val="single" w:sz="4" w:space="0" w:color="000000"/>
            </w:tcBorders>
          </w:tcPr>
          <w:p w:rsidR="00871696" w:rsidRDefault="000A5373">
            <w:r>
              <w:rPr>
                <w:rFonts w:ascii="Arial" w:eastAsia="Arial" w:hAnsi="Arial" w:cs="Arial"/>
                <w:b/>
                <w:sz w:val="20"/>
                <w:szCs w:val="20"/>
              </w:rPr>
              <w:t>Marketing Support/Date:</w:t>
            </w:r>
          </w:p>
          <w:p w:rsidR="00871696" w:rsidRDefault="00871696"/>
          <w:p w:rsidR="00871696" w:rsidRDefault="00871696"/>
        </w:tc>
      </w:tr>
      <w:tr w:rsidR="00871696" w:rsidTr="00871696">
        <w:trPr>
          <w:cnfStyle w:val="000000100000" w:firstRow="0" w:lastRow="0" w:firstColumn="0" w:lastColumn="0" w:oddVBand="0" w:evenVBand="0" w:oddHBand="1" w:evenHBand="0" w:firstRowFirstColumn="0" w:firstRowLastColumn="0" w:lastRowFirstColumn="0" w:lastRowLastColumn="0"/>
          <w:trHeight w:val="240"/>
        </w:trPr>
        <w:tc>
          <w:tcPr>
            <w:cnfStyle w:val="000010000000" w:firstRow="0" w:lastRow="0" w:firstColumn="0" w:lastColumn="0" w:oddVBand="1" w:evenVBand="0" w:oddHBand="0" w:evenHBand="0" w:firstRowFirstColumn="0" w:firstRowLastColumn="0" w:lastRowFirstColumn="0" w:lastRowLastColumn="0"/>
            <w:tcW w:w="5868" w:type="dxa"/>
            <w:gridSpan w:val="9"/>
            <w:tcBorders>
              <w:top w:val="single" w:sz="4" w:space="0" w:color="000000"/>
              <w:bottom w:val="single" w:sz="4" w:space="0" w:color="000000"/>
              <w:right w:val="single" w:sz="4" w:space="0" w:color="000000"/>
            </w:tcBorders>
            <w:shd w:val="clear" w:color="auto" w:fill="CCCCCC"/>
          </w:tcPr>
          <w:p w:rsidR="00871696" w:rsidRDefault="000A5373">
            <w:r>
              <w:rPr>
                <w:rFonts w:ascii="Arial" w:eastAsia="Arial" w:hAnsi="Arial" w:cs="Arial"/>
                <w:b/>
                <w:sz w:val="20"/>
                <w:szCs w:val="20"/>
              </w:rPr>
              <w:t>Legal Requirements</w:t>
            </w:r>
          </w:p>
        </w:tc>
        <w:tc>
          <w:tcPr>
            <w:cnfStyle w:val="000001000000" w:firstRow="0" w:lastRow="0" w:firstColumn="0" w:lastColumn="0" w:oddVBand="0" w:evenVBand="1" w:oddHBand="0" w:evenHBand="0" w:firstRowFirstColumn="0" w:firstRowLastColumn="0" w:lastRowFirstColumn="0" w:lastRowLastColumn="0"/>
            <w:tcW w:w="3510" w:type="dxa"/>
            <w:gridSpan w:val="6"/>
            <w:tcBorders>
              <w:top w:val="single" w:sz="4" w:space="0" w:color="000000"/>
              <w:left w:val="single" w:sz="4" w:space="0" w:color="000000"/>
              <w:bottom w:val="single" w:sz="4" w:space="0" w:color="000000"/>
            </w:tcBorders>
          </w:tcPr>
          <w:p w:rsidR="00871696" w:rsidRDefault="000A5373">
            <w:r>
              <w:rPr>
                <w:rFonts w:ascii="Arial" w:eastAsia="Arial" w:hAnsi="Arial" w:cs="Arial"/>
                <w:b/>
                <w:sz w:val="20"/>
                <w:szCs w:val="20"/>
              </w:rPr>
              <w:t>Charging Rates</w:t>
            </w:r>
          </w:p>
          <w:p w:rsidR="00871696" w:rsidRDefault="00871696"/>
          <w:p w:rsidR="00871696" w:rsidRDefault="00871696"/>
          <w:p w:rsidR="00871696" w:rsidRDefault="00871696"/>
        </w:tc>
      </w:tr>
      <w:tr w:rsidR="00871696" w:rsidTr="00871696">
        <w:trPr>
          <w:cnfStyle w:val="000000010000" w:firstRow="0" w:lastRow="0" w:firstColumn="0" w:lastColumn="0" w:oddVBand="0" w:evenVBand="0" w:oddHBand="0" w:evenHBand="1" w:firstRowFirstColumn="0" w:firstRowLastColumn="0" w:lastRowFirstColumn="0" w:lastRowLastColumn="0"/>
          <w:trHeight w:val="980"/>
        </w:trPr>
        <w:tc>
          <w:tcPr>
            <w:cnfStyle w:val="000010000000" w:firstRow="0" w:lastRow="0" w:firstColumn="0" w:lastColumn="0" w:oddVBand="1" w:evenVBand="0" w:oddHBand="0" w:evenHBand="0" w:firstRowFirstColumn="0" w:firstRowLastColumn="0" w:lastRowFirstColumn="0" w:lastRowLastColumn="0"/>
            <w:tcW w:w="2907" w:type="dxa"/>
            <w:gridSpan w:val="6"/>
            <w:vMerge w:val="restart"/>
            <w:tcBorders>
              <w:top w:val="single" w:sz="4" w:space="0" w:color="000000"/>
              <w:right w:val="single" w:sz="4" w:space="0" w:color="000000"/>
            </w:tcBorders>
          </w:tcPr>
          <w:p w:rsidR="00871696" w:rsidRDefault="000A5373">
            <w:r>
              <w:rPr>
                <w:rFonts w:ascii="Arial" w:eastAsia="Arial" w:hAnsi="Arial" w:cs="Arial"/>
                <w:b/>
                <w:sz w:val="20"/>
                <w:szCs w:val="20"/>
              </w:rPr>
              <w:t>Attachments Included:</w:t>
            </w:r>
          </w:p>
          <w:p w:rsidR="00871696" w:rsidRDefault="000A5373">
            <w:pPr>
              <w:jc w:val="both"/>
            </w:pPr>
            <w:r>
              <w:rPr>
                <w:rFonts w:ascii="Arial" w:eastAsia="Arial" w:hAnsi="Arial" w:cs="Arial"/>
                <w:i/>
                <w:sz w:val="20"/>
                <w:szCs w:val="20"/>
                <w:u w:val="single"/>
              </w:rPr>
              <w:t>For Non-Promos</w:t>
            </w:r>
          </w:p>
          <w:p w:rsidR="00871696" w:rsidRDefault="000A5373">
            <w:pPr>
              <w:jc w:val="both"/>
            </w:pPr>
            <w:r>
              <w:rPr>
                <w:rFonts w:ascii="Noto Sans Symbols" w:eastAsia="Noto Sans Symbols" w:hAnsi="Noto Sans Symbols" w:cs="Noto Sans Symbols"/>
                <w:sz w:val="20"/>
                <w:szCs w:val="20"/>
              </w:rPr>
              <w:t>❑</w:t>
            </w:r>
            <w:r>
              <w:rPr>
                <w:rFonts w:ascii="Arial" w:eastAsia="Arial" w:hAnsi="Arial" w:cs="Arial"/>
                <w:sz w:val="20"/>
                <w:szCs w:val="20"/>
              </w:rPr>
              <w:t xml:space="preserve"> Draft Agreement</w:t>
            </w:r>
          </w:p>
          <w:p w:rsidR="00871696" w:rsidRDefault="000A5373">
            <w:pPr>
              <w:jc w:val="both"/>
            </w:pPr>
            <w:r>
              <w:rPr>
                <w:rFonts w:ascii="Noto Sans Symbols" w:eastAsia="Noto Sans Symbols" w:hAnsi="Noto Sans Symbols" w:cs="Noto Sans Symbols"/>
                <w:sz w:val="20"/>
                <w:szCs w:val="20"/>
              </w:rPr>
              <w:t>❑</w:t>
            </w:r>
            <w:r>
              <w:rPr>
                <w:rFonts w:ascii="Arial" w:eastAsia="Arial" w:hAnsi="Arial" w:cs="Arial"/>
                <w:sz w:val="20"/>
                <w:szCs w:val="20"/>
              </w:rPr>
              <w:t xml:space="preserve"> Certification/Licenses </w:t>
            </w:r>
          </w:p>
          <w:p w:rsidR="00871696" w:rsidRDefault="000A5373">
            <w:pPr>
              <w:jc w:val="both"/>
            </w:pPr>
            <w:r>
              <w:rPr>
                <w:rFonts w:ascii="Arial" w:eastAsia="Arial" w:hAnsi="Arial" w:cs="Arial"/>
                <w:i/>
                <w:sz w:val="20"/>
                <w:szCs w:val="20"/>
                <w:u w:val="single"/>
              </w:rPr>
              <w:t>For Promos</w:t>
            </w:r>
          </w:p>
          <w:p w:rsidR="00871696" w:rsidRDefault="000A5373">
            <w:pPr>
              <w:jc w:val="both"/>
            </w:pPr>
            <w:r>
              <w:rPr>
                <w:rFonts w:ascii="Noto Sans Symbols" w:eastAsia="Noto Sans Symbols" w:hAnsi="Noto Sans Symbols" w:cs="Noto Sans Symbols"/>
                <w:sz w:val="20"/>
                <w:szCs w:val="20"/>
              </w:rPr>
              <w:t>❑</w:t>
            </w:r>
            <w:r>
              <w:rPr>
                <w:rFonts w:ascii="Arial" w:eastAsia="Arial" w:hAnsi="Arial" w:cs="Arial"/>
                <w:sz w:val="20"/>
                <w:szCs w:val="20"/>
              </w:rPr>
              <w:t xml:space="preserve"> Draft Agreement</w:t>
            </w:r>
          </w:p>
          <w:p w:rsidR="00871696" w:rsidRDefault="000A5373">
            <w:pPr>
              <w:ind w:right="-138"/>
            </w:pPr>
            <w:r>
              <w:rPr>
                <w:rFonts w:ascii="Noto Sans Symbols" w:eastAsia="Noto Sans Symbols" w:hAnsi="Noto Sans Symbols" w:cs="Noto Sans Symbols"/>
                <w:sz w:val="20"/>
                <w:szCs w:val="20"/>
              </w:rPr>
              <w:t>❑</w:t>
            </w:r>
            <w:r>
              <w:rPr>
                <w:rFonts w:ascii="Arial" w:eastAsia="Arial" w:hAnsi="Arial" w:cs="Arial"/>
                <w:sz w:val="20"/>
                <w:szCs w:val="20"/>
              </w:rPr>
              <w:t xml:space="preserve"> Projections</w:t>
            </w:r>
          </w:p>
          <w:p w:rsidR="00871696" w:rsidRDefault="000A5373">
            <w:pPr>
              <w:ind w:right="-138"/>
            </w:pPr>
            <w:r>
              <w:rPr>
                <w:rFonts w:ascii="Noto Sans Symbols" w:eastAsia="Noto Sans Symbols" w:hAnsi="Noto Sans Symbols" w:cs="Noto Sans Symbols"/>
                <w:sz w:val="20"/>
                <w:szCs w:val="20"/>
              </w:rPr>
              <w:t>❑</w:t>
            </w:r>
            <w:r>
              <w:rPr>
                <w:rFonts w:ascii="Arial" w:eastAsia="Arial" w:hAnsi="Arial" w:cs="Arial"/>
                <w:sz w:val="20"/>
                <w:szCs w:val="20"/>
              </w:rPr>
              <w:t xml:space="preserve"> Certification/Licenses </w:t>
            </w:r>
          </w:p>
          <w:p w:rsidR="00871696" w:rsidRDefault="000A5373">
            <w:pPr>
              <w:ind w:right="-138"/>
            </w:pPr>
            <w:r>
              <w:rPr>
                <w:rFonts w:ascii="Noto Sans Symbols" w:eastAsia="Noto Sans Symbols" w:hAnsi="Noto Sans Symbols" w:cs="Noto Sans Symbols"/>
                <w:sz w:val="20"/>
                <w:szCs w:val="20"/>
              </w:rPr>
              <w:t>❑</w:t>
            </w:r>
            <w:r>
              <w:rPr>
                <w:rFonts w:ascii="Arial" w:eastAsia="Arial" w:hAnsi="Arial" w:cs="Arial"/>
                <w:sz w:val="20"/>
                <w:szCs w:val="20"/>
              </w:rPr>
              <w:t xml:space="preserve"> DTI/BFAD Permit w/ the signed and approved mechanics of DTI/BFAD (if applicable)</w:t>
            </w:r>
          </w:p>
          <w:p w:rsidR="00871696" w:rsidRDefault="000A5373">
            <w:r>
              <w:rPr>
                <w:rFonts w:ascii="Noto Sans Symbols" w:eastAsia="Noto Sans Symbols" w:hAnsi="Noto Sans Symbols" w:cs="Noto Sans Symbols"/>
                <w:sz w:val="20"/>
                <w:szCs w:val="20"/>
              </w:rPr>
              <w:t>❑</w:t>
            </w:r>
            <w:r>
              <w:rPr>
                <w:rFonts w:ascii="Arial" w:eastAsia="Arial" w:hAnsi="Arial" w:cs="Arial"/>
                <w:sz w:val="20"/>
                <w:szCs w:val="20"/>
              </w:rPr>
              <w:t xml:space="preserve"> Others</w:t>
            </w:r>
          </w:p>
        </w:tc>
        <w:tc>
          <w:tcPr>
            <w:cnfStyle w:val="000001000000" w:firstRow="0" w:lastRow="0" w:firstColumn="0" w:lastColumn="0" w:oddVBand="0" w:evenVBand="1" w:oddHBand="0" w:evenHBand="0" w:firstRowFirstColumn="0" w:firstRowLastColumn="0" w:lastRowFirstColumn="0" w:lastRowLastColumn="0"/>
            <w:tcW w:w="2961" w:type="dxa"/>
            <w:gridSpan w:val="3"/>
            <w:tcBorders>
              <w:top w:val="single" w:sz="4" w:space="0" w:color="000000"/>
              <w:left w:val="single" w:sz="4" w:space="0" w:color="000000"/>
              <w:bottom w:val="single" w:sz="4" w:space="0" w:color="000000"/>
              <w:right w:val="single" w:sz="4" w:space="0" w:color="000000"/>
            </w:tcBorders>
          </w:tcPr>
          <w:p w:rsidR="00871696" w:rsidRDefault="000A5373">
            <w:r>
              <w:rPr>
                <w:rFonts w:ascii="Arial" w:eastAsia="Arial" w:hAnsi="Arial" w:cs="Arial"/>
                <w:b/>
                <w:sz w:val="20"/>
                <w:szCs w:val="20"/>
              </w:rPr>
              <w:t>Type of Service:</w:t>
            </w:r>
          </w:p>
          <w:p w:rsidR="00871696" w:rsidRDefault="000A5373">
            <w:r>
              <w:rPr>
                <w:rFonts w:ascii="Noto Sans Symbols" w:eastAsia="Noto Sans Symbols" w:hAnsi="Noto Sans Symbols" w:cs="Noto Sans Symbols"/>
                <w:sz w:val="20"/>
                <w:szCs w:val="20"/>
              </w:rPr>
              <w:t>❑</w:t>
            </w:r>
            <w:r>
              <w:rPr>
                <w:rFonts w:ascii="Arial" w:eastAsia="Arial" w:hAnsi="Arial" w:cs="Arial"/>
                <w:sz w:val="20"/>
                <w:szCs w:val="20"/>
              </w:rPr>
              <w:t xml:space="preserve"> Promo</w:t>
            </w:r>
          </w:p>
          <w:p w:rsidR="00871696" w:rsidRDefault="000A5373">
            <w:r>
              <w:rPr>
                <w:rFonts w:ascii="Noto Sans Symbols" w:eastAsia="Noto Sans Symbols" w:hAnsi="Noto Sans Symbols" w:cs="Noto Sans Symbols"/>
                <w:sz w:val="20"/>
                <w:szCs w:val="20"/>
                <w:highlight w:val="yellow"/>
              </w:rPr>
              <w:t>❑</w:t>
            </w:r>
            <w:r>
              <w:rPr>
                <w:rFonts w:ascii="Arial" w:eastAsia="Arial" w:hAnsi="Arial" w:cs="Arial"/>
                <w:sz w:val="20"/>
                <w:szCs w:val="20"/>
                <w:highlight w:val="yellow"/>
              </w:rPr>
              <w:t xml:space="preserve"> Regular</w:t>
            </w:r>
          </w:p>
          <w:p w:rsidR="00871696" w:rsidRDefault="000A5373">
            <w:r>
              <w:rPr>
                <w:rFonts w:ascii="Noto Sans Symbols" w:eastAsia="Noto Sans Symbols" w:hAnsi="Noto Sans Symbols" w:cs="Noto Sans Symbols"/>
                <w:sz w:val="20"/>
                <w:szCs w:val="20"/>
              </w:rPr>
              <w:t>❑</w:t>
            </w:r>
            <w:r>
              <w:rPr>
                <w:rFonts w:ascii="Arial" w:eastAsia="Arial" w:hAnsi="Arial" w:cs="Arial"/>
                <w:sz w:val="20"/>
                <w:szCs w:val="20"/>
              </w:rPr>
              <w:t xml:space="preserve"> Amendment to a Regular Service</w:t>
            </w:r>
          </w:p>
          <w:p w:rsidR="00871696" w:rsidRDefault="000A5373">
            <w:r>
              <w:rPr>
                <w:rFonts w:ascii="Noto Sans Symbols" w:eastAsia="Noto Sans Symbols" w:hAnsi="Noto Sans Symbols" w:cs="Noto Sans Symbols"/>
                <w:sz w:val="20"/>
                <w:szCs w:val="20"/>
              </w:rPr>
              <w:t>❑</w:t>
            </w:r>
            <w:r>
              <w:rPr>
                <w:rFonts w:ascii="Arial" w:eastAsia="Arial" w:hAnsi="Arial" w:cs="Arial"/>
                <w:sz w:val="20"/>
                <w:szCs w:val="20"/>
              </w:rPr>
              <w:t xml:space="preserve"> Polling</w:t>
            </w:r>
          </w:p>
          <w:p w:rsidR="00871696" w:rsidRDefault="00871696"/>
        </w:tc>
        <w:tc>
          <w:tcPr>
            <w:cnfStyle w:val="000010000000" w:firstRow="0" w:lastRow="0" w:firstColumn="0" w:lastColumn="0" w:oddVBand="1" w:evenVBand="0" w:oddHBand="0" w:evenHBand="0" w:firstRowFirstColumn="0" w:firstRowLastColumn="0" w:lastRowFirstColumn="0" w:lastRowLastColumn="0"/>
            <w:tcW w:w="3510" w:type="dxa"/>
            <w:gridSpan w:val="6"/>
            <w:vMerge w:val="restart"/>
            <w:tcBorders>
              <w:top w:val="single" w:sz="4" w:space="0" w:color="000000"/>
              <w:left w:val="single" w:sz="4" w:space="0" w:color="000000"/>
            </w:tcBorders>
          </w:tcPr>
          <w:p w:rsidR="00871696" w:rsidRDefault="000A5373">
            <w:r>
              <w:rPr>
                <w:rFonts w:ascii="Arial" w:eastAsia="Arial" w:hAnsi="Arial" w:cs="Arial"/>
                <w:b/>
                <w:sz w:val="20"/>
                <w:szCs w:val="20"/>
              </w:rPr>
              <w:t>P2.50</w:t>
            </w:r>
          </w:p>
          <w:p w:rsidR="00871696" w:rsidRDefault="000A5373">
            <w:r>
              <w:rPr>
                <w:rFonts w:ascii="Arial" w:eastAsia="Arial" w:hAnsi="Arial" w:cs="Arial"/>
                <w:b/>
                <w:sz w:val="20"/>
                <w:szCs w:val="20"/>
              </w:rPr>
              <w:t>P10.00</w:t>
            </w:r>
          </w:p>
          <w:p w:rsidR="00871696" w:rsidRDefault="000A5373">
            <w:r>
              <w:rPr>
                <w:rFonts w:ascii="Arial" w:eastAsia="Arial" w:hAnsi="Arial" w:cs="Arial"/>
                <w:b/>
                <w:sz w:val="20"/>
                <w:szCs w:val="20"/>
              </w:rPr>
              <w:t>P20.00</w:t>
            </w:r>
          </w:p>
        </w:tc>
      </w:tr>
      <w:tr w:rsidR="00871696" w:rsidTr="00871696">
        <w:trPr>
          <w:cnfStyle w:val="000000100000" w:firstRow="0" w:lastRow="0" w:firstColumn="0" w:lastColumn="0" w:oddVBand="0" w:evenVBand="0" w:oddHBand="1" w:evenHBand="0" w:firstRowFirstColumn="0" w:firstRowLastColumn="0" w:lastRowFirstColumn="0" w:lastRowLastColumn="0"/>
          <w:trHeight w:val="1300"/>
        </w:trPr>
        <w:tc>
          <w:tcPr>
            <w:cnfStyle w:val="000010000000" w:firstRow="0" w:lastRow="0" w:firstColumn="0" w:lastColumn="0" w:oddVBand="1" w:evenVBand="0" w:oddHBand="0" w:evenHBand="0" w:firstRowFirstColumn="0" w:firstRowLastColumn="0" w:lastRowFirstColumn="0" w:lastRowLastColumn="0"/>
            <w:tcW w:w="2907" w:type="dxa"/>
            <w:gridSpan w:val="6"/>
            <w:vMerge/>
            <w:tcBorders>
              <w:top w:val="single" w:sz="4" w:space="0" w:color="000000"/>
              <w:right w:val="single" w:sz="4" w:space="0" w:color="000000"/>
            </w:tcBorders>
          </w:tcPr>
          <w:p w:rsidR="00871696" w:rsidRDefault="00871696"/>
        </w:tc>
        <w:tc>
          <w:tcPr>
            <w:cnfStyle w:val="000001000000" w:firstRow="0" w:lastRow="0" w:firstColumn="0" w:lastColumn="0" w:oddVBand="0" w:evenVBand="1" w:oddHBand="0" w:evenHBand="0" w:firstRowFirstColumn="0" w:firstRowLastColumn="0" w:lastRowFirstColumn="0" w:lastRowLastColumn="0"/>
            <w:tcW w:w="2961" w:type="dxa"/>
            <w:gridSpan w:val="3"/>
            <w:tcBorders>
              <w:top w:val="nil"/>
              <w:left w:val="single" w:sz="4" w:space="0" w:color="000000"/>
              <w:right w:val="single" w:sz="4" w:space="0" w:color="000000"/>
            </w:tcBorders>
          </w:tcPr>
          <w:p w:rsidR="00871696" w:rsidRDefault="000A5373">
            <w:r>
              <w:rPr>
                <w:rFonts w:ascii="Arial" w:eastAsia="Arial" w:hAnsi="Arial" w:cs="Arial"/>
                <w:b/>
                <w:sz w:val="20"/>
                <w:szCs w:val="20"/>
              </w:rPr>
              <w:t>Revenue Share:</w:t>
            </w:r>
          </w:p>
          <w:p w:rsidR="00871696" w:rsidRDefault="000A5373">
            <w:pPr>
              <w:tabs>
                <w:tab w:val="center" w:pos="4320"/>
                <w:tab w:val="right" w:pos="8640"/>
              </w:tabs>
            </w:pPr>
            <w:r>
              <w:rPr>
                <w:rFonts w:ascii="Noto Sans Symbols" w:eastAsia="Noto Sans Symbols" w:hAnsi="Noto Sans Symbols" w:cs="Noto Sans Symbols"/>
                <w:sz w:val="20"/>
                <w:szCs w:val="20"/>
              </w:rPr>
              <w:t>☑</w:t>
            </w:r>
            <w:r>
              <w:rPr>
                <w:rFonts w:ascii="Arial" w:eastAsia="Arial" w:hAnsi="Arial" w:cs="Arial"/>
                <w:sz w:val="20"/>
                <w:szCs w:val="20"/>
              </w:rPr>
              <w:t xml:space="preserve">  30 % (Gross Revenue Collected)</w:t>
            </w:r>
          </w:p>
          <w:p w:rsidR="00871696" w:rsidRDefault="000A5373">
            <w:pPr>
              <w:tabs>
                <w:tab w:val="center" w:pos="4320"/>
                <w:tab w:val="right" w:pos="8640"/>
              </w:tabs>
            </w:pPr>
            <w:r>
              <w:rPr>
                <w:rFonts w:ascii="Noto Sans Symbols" w:eastAsia="Noto Sans Symbols" w:hAnsi="Noto Sans Symbols" w:cs="Noto Sans Symbols"/>
                <w:sz w:val="20"/>
                <w:szCs w:val="20"/>
              </w:rPr>
              <w:t>☑</w:t>
            </w:r>
            <w:r>
              <w:rPr>
                <w:rFonts w:ascii="Arial" w:eastAsia="Arial" w:hAnsi="Arial" w:cs="Arial"/>
                <w:sz w:val="20"/>
                <w:szCs w:val="20"/>
              </w:rPr>
              <w:t xml:space="preserve">  Gross of taxes</w:t>
            </w:r>
          </w:p>
          <w:p w:rsidR="00871696" w:rsidRDefault="000A5373">
            <w:r>
              <w:rPr>
                <w:rFonts w:ascii="Noto Sans Symbols" w:eastAsia="Noto Sans Symbols" w:hAnsi="Noto Sans Symbols" w:cs="Noto Sans Symbols"/>
                <w:sz w:val="20"/>
                <w:szCs w:val="20"/>
              </w:rPr>
              <w:t>☑</w:t>
            </w:r>
            <w:r>
              <w:rPr>
                <w:rFonts w:ascii="Arial" w:eastAsia="Arial" w:hAnsi="Arial" w:cs="Arial"/>
                <w:sz w:val="20"/>
                <w:szCs w:val="20"/>
              </w:rPr>
              <w:t xml:space="preserve">  Based on revenue collection</w:t>
            </w:r>
          </w:p>
          <w:p w:rsidR="00871696" w:rsidRDefault="000A5373">
            <w:r>
              <w:rPr>
                <w:rFonts w:ascii="Noto Sans Symbols" w:eastAsia="Noto Sans Symbols" w:hAnsi="Noto Sans Symbols" w:cs="Noto Sans Symbols"/>
                <w:sz w:val="20"/>
                <w:szCs w:val="20"/>
              </w:rPr>
              <w:t>❑</w:t>
            </w:r>
            <w:r>
              <w:rPr>
                <w:rFonts w:ascii="Arial" w:eastAsia="Arial" w:hAnsi="Arial" w:cs="Arial"/>
                <w:sz w:val="20"/>
                <w:szCs w:val="20"/>
              </w:rPr>
              <w:t xml:space="preserve">  Others __________</w:t>
            </w:r>
          </w:p>
        </w:tc>
        <w:tc>
          <w:tcPr>
            <w:cnfStyle w:val="000010000000" w:firstRow="0" w:lastRow="0" w:firstColumn="0" w:lastColumn="0" w:oddVBand="1" w:evenVBand="0" w:oddHBand="0" w:evenHBand="0" w:firstRowFirstColumn="0" w:firstRowLastColumn="0" w:lastRowFirstColumn="0" w:lastRowLastColumn="0"/>
            <w:tcW w:w="3510" w:type="dxa"/>
            <w:gridSpan w:val="6"/>
            <w:vMerge/>
            <w:tcBorders>
              <w:top w:val="single" w:sz="4" w:space="0" w:color="000000"/>
              <w:left w:val="single" w:sz="4" w:space="0" w:color="000000"/>
            </w:tcBorders>
          </w:tcPr>
          <w:p w:rsidR="00871696" w:rsidRDefault="00871696"/>
        </w:tc>
      </w:tr>
      <w:tr w:rsidR="00871696" w:rsidTr="00871696">
        <w:trPr>
          <w:cnfStyle w:val="000000010000" w:firstRow="0" w:lastRow="0" w:firstColumn="0" w:lastColumn="0" w:oddVBand="0" w:evenVBand="0" w:oddHBand="0" w:evenHBand="1" w:firstRowFirstColumn="0" w:firstRowLastColumn="0" w:lastRowFirstColumn="0" w:lastRowLastColumn="0"/>
          <w:trHeight w:val="200"/>
        </w:trPr>
        <w:tc>
          <w:tcPr>
            <w:cnfStyle w:val="000010000000" w:firstRow="0" w:lastRow="0" w:firstColumn="0" w:lastColumn="0" w:oddVBand="1" w:evenVBand="0" w:oddHBand="0" w:evenHBand="0" w:firstRowFirstColumn="0" w:firstRowLastColumn="0" w:lastRowFirstColumn="0" w:lastRowLastColumn="0"/>
            <w:tcW w:w="9378" w:type="dxa"/>
            <w:gridSpan w:val="15"/>
            <w:tcBorders>
              <w:top w:val="single" w:sz="4" w:space="0" w:color="000000"/>
              <w:bottom w:val="single" w:sz="4" w:space="0" w:color="000000"/>
            </w:tcBorders>
            <w:shd w:val="clear" w:color="auto" w:fill="CCCCCC"/>
          </w:tcPr>
          <w:p w:rsidR="00871696" w:rsidRDefault="000A5373">
            <w:r>
              <w:rPr>
                <w:rFonts w:ascii="Arial" w:eastAsia="Arial" w:hAnsi="Arial" w:cs="Arial"/>
                <w:b/>
                <w:sz w:val="20"/>
                <w:szCs w:val="20"/>
                <w:highlight w:val="lightGray"/>
              </w:rPr>
              <w:t>DSIM Requirements</w:t>
            </w:r>
          </w:p>
        </w:tc>
      </w:tr>
      <w:tr w:rsidR="00871696" w:rsidTr="00871696">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5868" w:type="dxa"/>
            <w:gridSpan w:val="9"/>
            <w:tcBorders>
              <w:bottom w:val="single" w:sz="4" w:space="0" w:color="000000"/>
              <w:right w:val="single" w:sz="4" w:space="0" w:color="000000"/>
            </w:tcBorders>
          </w:tcPr>
          <w:p w:rsidR="00871696" w:rsidRDefault="000A5373">
            <w:r>
              <w:rPr>
                <w:rFonts w:ascii="Arial" w:eastAsia="Arial" w:hAnsi="Arial" w:cs="Arial"/>
                <w:b/>
                <w:sz w:val="20"/>
                <w:szCs w:val="20"/>
              </w:rPr>
              <w:t>Traffic Forecast for each Product Type:</w:t>
            </w:r>
          </w:p>
          <w:p w:rsidR="00871696" w:rsidRDefault="000A5373">
            <w:r>
              <w:rPr>
                <w:rFonts w:ascii="Arial" w:eastAsia="Arial" w:hAnsi="Arial" w:cs="Arial"/>
                <w:i/>
                <w:sz w:val="20"/>
                <w:szCs w:val="20"/>
              </w:rPr>
              <w:t>(Please specify frequency.)</w:t>
            </w:r>
          </w:p>
        </w:tc>
        <w:tc>
          <w:tcPr>
            <w:cnfStyle w:val="000001000000" w:firstRow="0" w:lastRow="0" w:firstColumn="0" w:lastColumn="0" w:oddVBand="0" w:evenVBand="1" w:oddHBand="0" w:evenHBand="0" w:firstRowFirstColumn="0" w:firstRowLastColumn="0" w:lastRowFirstColumn="0" w:lastRowLastColumn="0"/>
            <w:tcW w:w="3510" w:type="dxa"/>
            <w:gridSpan w:val="6"/>
            <w:vMerge w:val="restart"/>
            <w:tcBorders>
              <w:top w:val="single" w:sz="4" w:space="0" w:color="000000"/>
              <w:left w:val="single" w:sz="4" w:space="0" w:color="000000"/>
            </w:tcBorders>
          </w:tcPr>
          <w:p w:rsidR="00871696" w:rsidRDefault="000A5373">
            <w:r>
              <w:rPr>
                <w:rFonts w:ascii="Arial" w:eastAsia="Arial" w:hAnsi="Arial" w:cs="Arial"/>
                <w:b/>
                <w:sz w:val="20"/>
                <w:szCs w:val="20"/>
              </w:rPr>
              <w:t>Service Details:</w:t>
            </w:r>
          </w:p>
          <w:p w:rsidR="00871696" w:rsidRDefault="000A5373">
            <w:r>
              <w:rPr>
                <w:rFonts w:ascii="Noto Sans Symbols" w:eastAsia="Noto Sans Symbols" w:hAnsi="Noto Sans Symbols" w:cs="Noto Sans Symbols"/>
                <w:sz w:val="20"/>
                <w:szCs w:val="20"/>
              </w:rPr>
              <w:t>❑</w:t>
            </w:r>
            <w:r>
              <w:rPr>
                <w:rFonts w:ascii="Arial" w:eastAsia="Arial" w:hAnsi="Arial" w:cs="Arial"/>
                <w:sz w:val="20"/>
                <w:szCs w:val="20"/>
              </w:rPr>
              <w:t xml:space="preserve"> New access number</w:t>
            </w:r>
          </w:p>
          <w:p w:rsidR="00871696" w:rsidRDefault="000A5373">
            <w:r>
              <w:rPr>
                <w:rFonts w:ascii="Noto Sans Symbols" w:eastAsia="Noto Sans Symbols" w:hAnsi="Noto Sans Symbols" w:cs="Noto Sans Symbols"/>
                <w:sz w:val="20"/>
                <w:szCs w:val="20"/>
              </w:rPr>
              <w:t>❑</w:t>
            </w:r>
            <w:r>
              <w:rPr>
                <w:rFonts w:ascii="Arial" w:eastAsia="Arial" w:hAnsi="Arial" w:cs="Arial"/>
                <w:sz w:val="20"/>
                <w:szCs w:val="20"/>
              </w:rPr>
              <w:t xml:space="preserve"> New bill liner</w:t>
            </w:r>
          </w:p>
          <w:p w:rsidR="00871696" w:rsidRDefault="000A5373">
            <w:r>
              <w:rPr>
                <w:rFonts w:ascii="Noto Sans Symbols" w:eastAsia="Noto Sans Symbols" w:hAnsi="Noto Sans Symbols" w:cs="Noto Sans Symbols"/>
                <w:sz w:val="20"/>
                <w:szCs w:val="20"/>
              </w:rPr>
              <w:t>❑</w:t>
            </w:r>
            <w:r>
              <w:rPr>
                <w:rFonts w:ascii="Arial" w:eastAsia="Arial" w:hAnsi="Arial" w:cs="Arial"/>
                <w:sz w:val="20"/>
                <w:szCs w:val="20"/>
              </w:rPr>
              <w:t xml:space="preserve"> New </w:t>
            </w:r>
            <w:proofErr w:type="spellStart"/>
            <w:r>
              <w:rPr>
                <w:rFonts w:ascii="Arial" w:eastAsia="Arial" w:hAnsi="Arial" w:cs="Arial"/>
                <w:sz w:val="20"/>
                <w:szCs w:val="20"/>
              </w:rPr>
              <w:t>dest</w:t>
            </w:r>
            <w:proofErr w:type="spellEnd"/>
            <w:r>
              <w:rPr>
                <w:rFonts w:ascii="Arial" w:eastAsia="Arial" w:hAnsi="Arial" w:cs="Arial"/>
                <w:sz w:val="20"/>
                <w:szCs w:val="20"/>
              </w:rPr>
              <w:t xml:space="preserve"> class</w:t>
            </w:r>
          </w:p>
          <w:p w:rsidR="00871696" w:rsidRDefault="000A5373">
            <w:r>
              <w:rPr>
                <w:rFonts w:ascii="Noto Sans Symbols" w:eastAsia="Noto Sans Symbols" w:hAnsi="Noto Sans Symbols" w:cs="Noto Sans Symbols"/>
                <w:sz w:val="20"/>
                <w:szCs w:val="20"/>
              </w:rPr>
              <w:t>❑</w:t>
            </w:r>
            <w:r>
              <w:rPr>
                <w:rFonts w:ascii="Arial" w:eastAsia="Arial" w:hAnsi="Arial" w:cs="Arial"/>
                <w:sz w:val="20"/>
                <w:szCs w:val="20"/>
              </w:rPr>
              <w:t xml:space="preserve"> New service type</w:t>
            </w:r>
          </w:p>
        </w:tc>
      </w:tr>
      <w:tr w:rsidR="00871696" w:rsidTr="00871696">
        <w:trPr>
          <w:cnfStyle w:val="000000010000" w:firstRow="0" w:lastRow="0" w:firstColumn="0" w:lastColumn="0" w:oddVBand="0" w:evenVBand="0" w:oddHBand="0" w:evenHBand="1"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828" w:type="dxa"/>
            <w:tcBorders>
              <w:bottom w:val="single" w:sz="4" w:space="0" w:color="000000"/>
              <w:right w:val="single" w:sz="4" w:space="0" w:color="000000"/>
            </w:tcBorders>
          </w:tcPr>
          <w:p w:rsidR="00871696" w:rsidRDefault="000A5373">
            <w:r>
              <w:rPr>
                <w:rFonts w:ascii="Arial" w:eastAsia="Arial" w:hAnsi="Arial" w:cs="Arial"/>
                <w:b/>
                <w:sz w:val="20"/>
                <w:szCs w:val="20"/>
              </w:rPr>
              <w:t>Globe</w:t>
            </w:r>
          </w:p>
        </w:tc>
        <w:tc>
          <w:tcPr>
            <w:cnfStyle w:val="000001000000" w:firstRow="0" w:lastRow="0" w:firstColumn="0" w:lastColumn="0" w:oddVBand="0" w:evenVBand="1" w:oddHBand="0" w:evenHBand="0" w:firstRowFirstColumn="0" w:firstRowLastColumn="0" w:lastRowFirstColumn="0" w:lastRowLastColumn="0"/>
            <w:tcW w:w="2340" w:type="dxa"/>
            <w:gridSpan w:val="6"/>
            <w:tcBorders>
              <w:bottom w:val="single" w:sz="4" w:space="0" w:color="000000"/>
              <w:right w:val="single" w:sz="4" w:space="0" w:color="000000"/>
            </w:tcBorders>
          </w:tcPr>
          <w:p w:rsidR="00871696" w:rsidRDefault="000A5373">
            <w:r>
              <w:rPr>
                <w:rFonts w:ascii="Arial" w:eastAsia="Arial" w:hAnsi="Arial" w:cs="Arial"/>
                <w:b/>
                <w:sz w:val="20"/>
                <w:szCs w:val="20"/>
              </w:rPr>
              <w:t>Pull</w:t>
            </w:r>
          </w:p>
          <w:p w:rsidR="00871696" w:rsidRDefault="00871696"/>
          <w:p w:rsidR="00871696" w:rsidRDefault="00871696"/>
        </w:tc>
        <w:tc>
          <w:tcPr>
            <w:cnfStyle w:val="000010000000" w:firstRow="0" w:lastRow="0" w:firstColumn="0" w:lastColumn="0" w:oddVBand="1" w:evenVBand="0" w:oddHBand="0" w:evenHBand="0" w:firstRowFirstColumn="0" w:firstRowLastColumn="0" w:lastRowFirstColumn="0" w:lastRowLastColumn="0"/>
            <w:tcW w:w="2700" w:type="dxa"/>
            <w:gridSpan w:val="2"/>
            <w:tcBorders>
              <w:bottom w:val="single" w:sz="4" w:space="0" w:color="000000"/>
              <w:right w:val="single" w:sz="4" w:space="0" w:color="000000"/>
            </w:tcBorders>
          </w:tcPr>
          <w:p w:rsidR="00871696" w:rsidRDefault="000A5373">
            <w:r>
              <w:rPr>
                <w:rFonts w:ascii="Arial" w:eastAsia="Arial" w:hAnsi="Arial" w:cs="Arial"/>
                <w:b/>
                <w:sz w:val="20"/>
                <w:szCs w:val="20"/>
              </w:rPr>
              <w:t>Push</w:t>
            </w:r>
          </w:p>
          <w:p w:rsidR="00871696" w:rsidRDefault="00871696"/>
          <w:p w:rsidR="00871696" w:rsidRDefault="00871696"/>
          <w:p w:rsidR="00871696" w:rsidRDefault="00871696"/>
        </w:tc>
        <w:tc>
          <w:tcPr>
            <w:cnfStyle w:val="000001000000" w:firstRow="0" w:lastRow="0" w:firstColumn="0" w:lastColumn="0" w:oddVBand="0" w:evenVBand="1" w:oddHBand="0" w:evenHBand="0" w:firstRowFirstColumn="0" w:firstRowLastColumn="0" w:lastRowFirstColumn="0" w:lastRowLastColumn="0"/>
            <w:tcW w:w="3510" w:type="dxa"/>
            <w:gridSpan w:val="6"/>
            <w:vMerge/>
            <w:tcBorders>
              <w:top w:val="single" w:sz="4" w:space="0" w:color="000000"/>
              <w:left w:val="single" w:sz="4" w:space="0" w:color="000000"/>
            </w:tcBorders>
          </w:tcPr>
          <w:p w:rsidR="00871696" w:rsidRDefault="00871696"/>
        </w:tc>
      </w:tr>
      <w:tr w:rsidR="00871696" w:rsidTr="00871696">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828" w:type="dxa"/>
            <w:tcBorders>
              <w:bottom w:val="single" w:sz="4" w:space="0" w:color="000000"/>
              <w:right w:val="single" w:sz="4" w:space="0" w:color="000000"/>
            </w:tcBorders>
          </w:tcPr>
          <w:p w:rsidR="00871696" w:rsidRDefault="000A5373">
            <w:r>
              <w:rPr>
                <w:rFonts w:ascii="Arial" w:eastAsia="Arial" w:hAnsi="Arial" w:cs="Arial"/>
                <w:b/>
                <w:sz w:val="20"/>
                <w:szCs w:val="20"/>
              </w:rPr>
              <w:t>TM</w:t>
            </w:r>
          </w:p>
        </w:tc>
        <w:tc>
          <w:tcPr>
            <w:cnfStyle w:val="000001000000" w:firstRow="0" w:lastRow="0" w:firstColumn="0" w:lastColumn="0" w:oddVBand="0" w:evenVBand="1" w:oddHBand="0" w:evenHBand="0" w:firstRowFirstColumn="0" w:firstRowLastColumn="0" w:lastRowFirstColumn="0" w:lastRowLastColumn="0"/>
            <w:tcW w:w="2340" w:type="dxa"/>
            <w:gridSpan w:val="6"/>
            <w:tcBorders>
              <w:bottom w:val="single" w:sz="4" w:space="0" w:color="000000"/>
              <w:right w:val="single" w:sz="4" w:space="0" w:color="000000"/>
            </w:tcBorders>
          </w:tcPr>
          <w:p w:rsidR="00871696" w:rsidRDefault="000A5373">
            <w:r>
              <w:rPr>
                <w:rFonts w:ascii="Arial" w:eastAsia="Arial" w:hAnsi="Arial" w:cs="Arial"/>
                <w:b/>
                <w:sz w:val="20"/>
                <w:szCs w:val="20"/>
              </w:rPr>
              <w:t>Pull</w:t>
            </w:r>
          </w:p>
          <w:p w:rsidR="00871696" w:rsidRDefault="00871696"/>
          <w:p w:rsidR="00871696" w:rsidRDefault="00871696"/>
          <w:p w:rsidR="00871696" w:rsidRDefault="00871696"/>
        </w:tc>
        <w:tc>
          <w:tcPr>
            <w:cnfStyle w:val="000010000000" w:firstRow="0" w:lastRow="0" w:firstColumn="0" w:lastColumn="0" w:oddVBand="1" w:evenVBand="0" w:oddHBand="0" w:evenHBand="0" w:firstRowFirstColumn="0" w:firstRowLastColumn="0" w:lastRowFirstColumn="0" w:lastRowLastColumn="0"/>
            <w:tcW w:w="2700" w:type="dxa"/>
            <w:gridSpan w:val="2"/>
            <w:tcBorders>
              <w:bottom w:val="single" w:sz="4" w:space="0" w:color="000000"/>
              <w:right w:val="single" w:sz="4" w:space="0" w:color="000000"/>
            </w:tcBorders>
          </w:tcPr>
          <w:p w:rsidR="00871696" w:rsidRDefault="000A5373">
            <w:r>
              <w:rPr>
                <w:rFonts w:ascii="Arial" w:eastAsia="Arial" w:hAnsi="Arial" w:cs="Arial"/>
                <w:b/>
                <w:sz w:val="20"/>
                <w:szCs w:val="20"/>
              </w:rPr>
              <w:lastRenderedPageBreak/>
              <w:t>Push</w:t>
            </w:r>
          </w:p>
          <w:p w:rsidR="00871696" w:rsidRDefault="00871696"/>
          <w:p w:rsidR="00871696" w:rsidRDefault="00871696"/>
          <w:p w:rsidR="00871696" w:rsidRDefault="00871696"/>
        </w:tc>
        <w:tc>
          <w:tcPr>
            <w:cnfStyle w:val="000001000000" w:firstRow="0" w:lastRow="0" w:firstColumn="0" w:lastColumn="0" w:oddVBand="0" w:evenVBand="1" w:oddHBand="0" w:evenHBand="0" w:firstRowFirstColumn="0" w:firstRowLastColumn="0" w:lastRowFirstColumn="0" w:lastRowLastColumn="0"/>
            <w:tcW w:w="3510" w:type="dxa"/>
            <w:gridSpan w:val="6"/>
            <w:tcBorders>
              <w:top w:val="single" w:sz="4" w:space="0" w:color="000000"/>
              <w:left w:val="single" w:sz="4" w:space="0" w:color="000000"/>
              <w:bottom w:val="single" w:sz="4" w:space="0" w:color="000000"/>
            </w:tcBorders>
          </w:tcPr>
          <w:p w:rsidR="00871696" w:rsidRDefault="000A5373">
            <w:r>
              <w:rPr>
                <w:rFonts w:ascii="Arial" w:eastAsia="Arial" w:hAnsi="Arial" w:cs="Arial"/>
                <w:b/>
                <w:sz w:val="20"/>
                <w:szCs w:val="20"/>
              </w:rPr>
              <w:lastRenderedPageBreak/>
              <w:t>Prepared and submitted by:</w:t>
            </w:r>
          </w:p>
          <w:p w:rsidR="00871696" w:rsidRDefault="00871696"/>
          <w:p w:rsidR="00871696" w:rsidRDefault="000A5373">
            <w:pPr>
              <w:jc w:val="center"/>
            </w:pPr>
            <w:r>
              <w:rPr>
                <w:rFonts w:ascii="Arial" w:eastAsia="Arial" w:hAnsi="Arial" w:cs="Arial"/>
                <w:b/>
                <w:sz w:val="20"/>
                <w:szCs w:val="20"/>
              </w:rPr>
              <w:lastRenderedPageBreak/>
              <w:t>______________________</w:t>
            </w:r>
          </w:p>
          <w:p w:rsidR="00871696" w:rsidRDefault="000A5373">
            <w:pPr>
              <w:jc w:val="center"/>
            </w:pPr>
            <w:r>
              <w:rPr>
                <w:rFonts w:ascii="Arial" w:eastAsia="Arial" w:hAnsi="Arial" w:cs="Arial"/>
                <w:sz w:val="20"/>
                <w:szCs w:val="20"/>
              </w:rPr>
              <w:t>Name of CP Representative</w:t>
            </w:r>
          </w:p>
        </w:tc>
      </w:tr>
      <w:tr w:rsidR="00871696" w:rsidTr="00871696">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2344" w:type="dxa"/>
            <w:gridSpan w:val="4"/>
            <w:tcBorders>
              <w:top w:val="single" w:sz="4" w:space="0" w:color="000000"/>
              <w:bottom w:val="single" w:sz="4" w:space="0" w:color="000000"/>
              <w:right w:val="single" w:sz="4" w:space="0" w:color="000000"/>
            </w:tcBorders>
          </w:tcPr>
          <w:p w:rsidR="00871696" w:rsidRDefault="000A5373">
            <w:r>
              <w:rPr>
                <w:rFonts w:ascii="Arial" w:eastAsia="Arial" w:hAnsi="Arial" w:cs="Arial"/>
                <w:b/>
                <w:sz w:val="20"/>
                <w:szCs w:val="20"/>
              </w:rPr>
              <w:lastRenderedPageBreak/>
              <w:t>Contact Persons</w:t>
            </w:r>
          </w:p>
        </w:tc>
        <w:tc>
          <w:tcPr>
            <w:cnfStyle w:val="000001000000" w:firstRow="0" w:lastRow="0" w:firstColumn="0" w:lastColumn="0" w:oddVBand="0" w:evenVBand="1" w:oddHBand="0" w:evenHBand="0" w:firstRowFirstColumn="0" w:firstRowLastColumn="0" w:lastRowFirstColumn="0" w:lastRowLastColumn="0"/>
            <w:tcW w:w="2345" w:type="dxa"/>
            <w:gridSpan w:val="4"/>
            <w:tcBorders>
              <w:top w:val="single" w:sz="4" w:space="0" w:color="000000"/>
              <w:left w:val="single" w:sz="4" w:space="0" w:color="000000"/>
              <w:bottom w:val="single" w:sz="4" w:space="0" w:color="000000"/>
              <w:right w:val="single" w:sz="4" w:space="0" w:color="000000"/>
            </w:tcBorders>
          </w:tcPr>
          <w:p w:rsidR="00871696" w:rsidRDefault="000A5373">
            <w:r>
              <w:rPr>
                <w:rFonts w:ascii="Arial" w:eastAsia="Arial" w:hAnsi="Arial" w:cs="Arial"/>
                <w:b/>
                <w:sz w:val="20"/>
                <w:szCs w:val="20"/>
              </w:rPr>
              <w:t>Contact Name</w:t>
            </w:r>
          </w:p>
        </w:tc>
        <w:tc>
          <w:tcPr>
            <w:cnfStyle w:val="000010000000" w:firstRow="0" w:lastRow="0" w:firstColumn="0" w:lastColumn="0" w:oddVBand="1" w:evenVBand="0" w:oddHBand="0" w:evenHBand="0" w:firstRowFirstColumn="0" w:firstRowLastColumn="0" w:lastRowFirstColumn="0" w:lastRowLastColumn="0"/>
            <w:tcW w:w="2344" w:type="dxa"/>
            <w:gridSpan w:val="3"/>
            <w:tcBorders>
              <w:top w:val="single" w:sz="4" w:space="0" w:color="000000"/>
              <w:left w:val="single" w:sz="4" w:space="0" w:color="000000"/>
              <w:bottom w:val="single" w:sz="4" w:space="0" w:color="000000"/>
              <w:right w:val="single" w:sz="4" w:space="0" w:color="000000"/>
            </w:tcBorders>
          </w:tcPr>
          <w:p w:rsidR="00871696" w:rsidRDefault="000A5373">
            <w:r>
              <w:rPr>
                <w:rFonts w:ascii="Arial" w:eastAsia="Arial" w:hAnsi="Arial" w:cs="Arial"/>
                <w:b/>
                <w:sz w:val="20"/>
                <w:szCs w:val="20"/>
              </w:rPr>
              <w:t>Contact No.</w:t>
            </w:r>
          </w:p>
        </w:tc>
        <w:tc>
          <w:tcPr>
            <w:cnfStyle w:val="000001000000" w:firstRow="0" w:lastRow="0" w:firstColumn="0" w:lastColumn="0" w:oddVBand="0" w:evenVBand="1" w:oddHBand="0" w:evenHBand="0" w:firstRowFirstColumn="0" w:firstRowLastColumn="0" w:lastRowFirstColumn="0" w:lastRowLastColumn="0"/>
            <w:tcW w:w="2345" w:type="dxa"/>
            <w:gridSpan w:val="4"/>
            <w:tcBorders>
              <w:top w:val="single" w:sz="4" w:space="0" w:color="000000"/>
              <w:left w:val="single" w:sz="4" w:space="0" w:color="000000"/>
              <w:bottom w:val="single" w:sz="4" w:space="0" w:color="000000"/>
            </w:tcBorders>
          </w:tcPr>
          <w:p w:rsidR="00871696" w:rsidRDefault="000A5373">
            <w:r>
              <w:rPr>
                <w:rFonts w:ascii="Arial" w:eastAsia="Arial" w:hAnsi="Arial" w:cs="Arial"/>
                <w:b/>
                <w:sz w:val="20"/>
                <w:szCs w:val="20"/>
              </w:rPr>
              <w:t>Email Address</w:t>
            </w:r>
          </w:p>
        </w:tc>
      </w:tr>
      <w:tr w:rsidR="00871696" w:rsidTr="00871696">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2344" w:type="dxa"/>
            <w:gridSpan w:val="4"/>
            <w:tcBorders>
              <w:top w:val="single" w:sz="4" w:space="0" w:color="000000"/>
              <w:bottom w:val="single" w:sz="4" w:space="0" w:color="000000"/>
              <w:right w:val="single" w:sz="4" w:space="0" w:color="000000"/>
            </w:tcBorders>
          </w:tcPr>
          <w:p w:rsidR="00871696" w:rsidRDefault="000A5373">
            <w:r>
              <w:rPr>
                <w:rFonts w:ascii="Arial" w:eastAsia="Arial" w:hAnsi="Arial" w:cs="Arial"/>
                <w:b/>
                <w:sz w:val="20"/>
                <w:szCs w:val="20"/>
              </w:rPr>
              <w:t>Accounts</w:t>
            </w:r>
          </w:p>
        </w:tc>
        <w:tc>
          <w:tcPr>
            <w:cnfStyle w:val="000001000000" w:firstRow="0" w:lastRow="0" w:firstColumn="0" w:lastColumn="0" w:oddVBand="0" w:evenVBand="1" w:oddHBand="0" w:evenHBand="0" w:firstRowFirstColumn="0" w:firstRowLastColumn="0" w:lastRowFirstColumn="0" w:lastRowLastColumn="0"/>
            <w:tcW w:w="2345" w:type="dxa"/>
            <w:gridSpan w:val="4"/>
            <w:tcBorders>
              <w:top w:val="single" w:sz="4" w:space="0" w:color="000000"/>
              <w:left w:val="single" w:sz="4" w:space="0" w:color="000000"/>
              <w:bottom w:val="single" w:sz="4" w:space="0" w:color="000000"/>
              <w:right w:val="single" w:sz="4" w:space="0" w:color="000000"/>
            </w:tcBorders>
          </w:tcPr>
          <w:p w:rsidR="00871696" w:rsidRDefault="000A5373">
            <w:r>
              <w:rPr>
                <w:rFonts w:ascii="Arial" w:eastAsia="Arial" w:hAnsi="Arial" w:cs="Arial"/>
                <w:sz w:val="20"/>
                <w:szCs w:val="20"/>
              </w:rPr>
              <w:t xml:space="preserve">Alfred </w:t>
            </w:r>
            <w:proofErr w:type="spellStart"/>
            <w:r>
              <w:rPr>
                <w:rFonts w:ascii="Arial" w:eastAsia="Arial" w:hAnsi="Arial" w:cs="Arial"/>
                <w:sz w:val="20"/>
                <w:szCs w:val="20"/>
              </w:rPr>
              <w:t>Araullo</w:t>
            </w:r>
            <w:proofErr w:type="spellEnd"/>
          </w:p>
        </w:tc>
        <w:tc>
          <w:tcPr>
            <w:cnfStyle w:val="000010000000" w:firstRow="0" w:lastRow="0" w:firstColumn="0" w:lastColumn="0" w:oddVBand="1" w:evenVBand="0" w:oddHBand="0" w:evenHBand="0" w:firstRowFirstColumn="0" w:firstRowLastColumn="0" w:lastRowFirstColumn="0" w:lastRowLastColumn="0"/>
            <w:tcW w:w="2344" w:type="dxa"/>
            <w:gridSpan w:val="3"/>
            <w:tcBorders>
              <w:top w:val="single" w:sz="4" w:space="0" w:color="000000"/>
              <w:left w:val="single" w:sz="4" w:space="0" w:color="000000"/>
              <w:bottom w:val="single" w:sz="4" w:space="0" w:color="000000"/>
              <w:right w:val="single" w:sz="4" w:space="0" w:color="000000"/>
            </w:tcBorders>
          </w:tcPr>
          <w:p w:rsidR="00871696" w:rsidRDefault="000A5373">
            <w:r>
              <w:rPr>
                <w:rFonts w:ascii="Arial" w:eastAsia="Arial" w:hAnsi="Arial" w:cs="Arial"/>
                <w:b/>
                <w:sz w:val="20"/>
                <w:szCs w:val="20"/>
              </w:rPr>
              <w:t>09175256925</w:t>
            </w:r>
          </w:p>
        </w:tc>
        <w:tc>
          <w:tcPr>
            <w:cnfStyle w:val="000001000000" w:firstRow="0" w:lastRow="0" w:firstColumn="0" w:lastColumn="0" w:oddVBand="0" w:evenVBand="1" w:oddHBand="0" w:evenHBand="0" w:firstRowFirstColumn="0" w:firstRowLastColumn="0" w:lastRowFirstColumn="0" w:lastRowLastColumn="0"/>
            <w:tcW w:w="2345" w:type="dxa"/>
            <w:gridSpan w:val="4"/>
            <w:tcBorders>
              <w:top w:val="single" w:sz="4" w:space="0" w:color="000000"/>
              <w:left w:val="single" w:sz="4" w:space="0" w:color="000000"/>
              <w:bottom w:val="single" w:sz="4" w:space="0" w:color="000000"/>
            </w:tcBorders>
          </w:tcPr>
          <w:p w:rsidR="00871696" w:rsidRDefault="000A5373">
            <w:r>
              <w:rPr>
                <w:rFonts w:ascii="Arial" w:eastAsia="Arial" w:hAnsi="Arial" w:cs="Arial"/>
                <w:sz w:val="20"/>
                <w:szCs w:val="20"/>
              </w:rPr>
              <w:t>aaraullo@yondu.com</w:t>
            </w:r>
          </w:p>
        </w:tc>
      </w:tr>
      <w:tr w:rsidR="00871696" w:rsidTr="00871696">
        <w:trPr>
          <w:cnfStyle w:val="000000010000" w:firstRow="0" w:lastRow="0" w:firstColumn="0" w:lastColumn="0" w:oddVBand="0" w:evenVBand="0" w:oddHBand="0" w:evenHBand="1" w:firstRowFirstColumn="0" w:firstRowLastColumn="0" w:lastRowFirstColumn="0" w:lastRowLastColumn="0"/>
          <w:trHeight w:val="380"/>
        </w:trPr>
        <w:tc>
          <w:tcPr>
            <w:cnfStyle w:val="000010000000" w:firstRow="0" w:lastRow="0" w:firstColumn="0" w:lastColumn="0" w:oddVBand="1" w:evenVBand="0" w:oddHBand="0" w:evenHBand="0" w:firstRowFirstColumn="0" w:firstRowLastColumn="0" w:lastRowFirstColumn="0" w:lastRowLastColumn="0"/>
            <w:tcW w:w="2344" w:type="dxa"/>
            <w:gridSpan w:val="4"/>
            <w:tcBorders>
              <w:top w:val="single" w:sz="4" w:space="0" w:color="000000"/>
              <w:bottom w:val="single" w:sz="4" w:space="0" w:color="000000"/>
              <w:right w:val="single" w:sz="4" w:space="0" w:color="000000"/>
            </w:tcBorders>
          </w:tcPr>
          <w:p w:rsidR="00871696" w:rsidRDefault="000A5373">
            <w:r>
              <w:rPr>
                <w:rFonts w:ascii="Arial" w:eastAsia="Arial" w:hAnsi="Arial" w:cs="Arial"/>
                <w:b/>
                <w:sz w:val="20"/>
                <w:szCs w:val="20"/>
              </w:rPr>
              <w:t>Technical</w:t>
            </w:r>
          </w:p>
        </w:tc>
        <w:tc>
          <w:tcPr>
            <w:cnfStyle w:val="000001000000" w:firstRow="0" w:lastRow="0" w:firstColumn="0" w:lastColumn="0" w:oddVBand="0" w:evenVBand="1" w:oddHBand="0" w:evenHBand="0" w:firstRowFirstColumn="0" w:firstRowLastColumn="0" w:lastRowFirstColumn="0" w:lastRowLastColumn="0"/>
            <w:tcW w:w="2345" w:type="dxa"/>
            <w:gridSpan w:val="4"/>
            <w:tcBorders>
              <w:top w:val="single" w:sz="4" w:space="0" w:color="000000"/>
              <w:left w:val="single" w:sz="4" w:space="0" w:color="000000"/>
              <w:bottom w:val="single" w:sz="4" w:space="0" w:color="000000"/>
              <w:right w:val="single" w:sz="4" w:space="0" w:color="000000"/>
            </w:tcBorders>
          </w:tcPr>
          <w:p w:rsidR="00871696" w:rsidRDefault="000A5373">
            <w:r>
              <w:rPr>
                <w:rFonts w:ascii="Arial" w:eastAsia="Arial" w:hAnsi="Arial" w:cs="Arial"/>
                <w:sz w:val="20"/>
                <w:szCs w:val="20"/>
              </w:rPr>
              <w:t xml:space="preserve">Alfred </w:t>
            </w:r>
            <w:proofErr w:type="spellStart"/>
            <w:r>
              <w:rPr>
                <w:rFonts w:ascii="Arial" w:eastAsia="Arial" w:hAnsi="Arial" w:cs="Arial"/>
                <w:sz w:val="20"/>
                <w:szCs w:val="20"/>
              </w:rPr>
              <w:t>Araullo</w:t>
            </w:r>
            <w:proofErr w:type="spellEnd"/>
          </w:p>
        </w:tc>
        <w:tc>
          <w:tcPr>
            <w:cnfStyle w:val="000010000000" w:firstRow="0" w:lastRow="0" w:firstColumn="0" w:lastColumn="0" w:oddVBand="1" w:evenVBand="0" w:oddHBand="0" w:evenHBand="0" w:firstRowFirstColumn="0" w:firstRowLastColumn="0" w:lastRowFirstColumn="0" w:lastRowLastColumn="0"/>
            <w:tcW w:w="2344" w:type="dxa"/>
            <w:gridSpan w:val="3"/>
            <w:tcBorders>
              <w:top w:val="single" w:sz="4" w:space="0" w:color="000000"/>
              <w:left w:val="single" w:sz="4" w:space="0" w:color="000000"/>
              <w:bottom w:val="single" w:sz="4" w:space="0" w:color="000000"/>
              <w:right w:val="single" w:sz="4" w:space="0" w:color="000000"/>
            </w:tcBorders>
          </w:tcPr>
          <w:p w:rsidR="00871696" w:rsidRDefault="000A5373">
            <w:r>
              <w:rPr>
                <w:rFonts w:ascii="Arial" w:eastAsia="Arial" w:hAnsi="Arial" w:cs="Arial"/>
                <w:b/>
                <w:sz w:val="20"/>
                <w:szCs w:val="20"/>
              </w:rPr>
              <w:t>09175256925</w:t>
            </w:r>
          </w:p>
        </w:tc>
        <w:tc>
          <w:tcPr>
            <w:cnfStyle w:val="000001000000" w:firstRow="0" w:lastRow="0" w:firstColumn="0" w:lastColumn="0" w:oddVBand="0" w:evenVBand="1" w:oddHBand="0" w:evenHBand="0" w:firstRowFirstColumn="0" w:firstRowLastColumn="0" w:lastRowFirstColumn="0" w:lastRowLastColumn="0"/>
            <w:tcW w:w="2345" w:type="dxa"/>
            <w:gridSpan w:val="4"/>
            <w:tcBorders>
              <w:top w:val="single" w:sz="4" w:space="0" w:color="000000"/>
              <w:left w:val="single" w:sz="4" w:space="0" w:color="000000"/>
              <w:bottom w:val="single" w:sz="4" w:space="0" w:color="000000"/>
            </w:tcBorders>
          </w:tcPr>
          <w:p w:rsidR="00871696" w:rsidRDefault="000A5373">
            <w:r>
              <w:rPr>
                <w:rFonts w:ascii="Arial" w:eastAsia="Arial" w:hAnsi="Arial" w:cs="Arial"/>
                <w:sz w:val="20"/>
                <w:szCs w:val="20"/>
              </w:rPr>
              <w:t>aaraullo@yondu.com</w:t>
            </w:r>
          </w:p>
        </w:tc>
      </w:tr>
    </w:tbl>
    <w:p w:rsidR="00871696" w:rsidRDefault="00871696"/>
    <w:p w:rsidR="00871696" w:rsidRDefault="00871696"/>
    <w:tbl>
      <w:tblPr>
        <w:tblStyle w:val="a0"/>
        <w:tblW w:w="9828" w:type="dxa"/>
        <w:tblInd w:w="-338" w:type="dxa"/>
        <w:tblLayout w:type="fixed"/>
        <w:tblLook w:val="0000" w:firstRow="0" w:lastRow="0" w:firstColumn="0" w:lastColumn="0" w:noHBand="0" w:noVBand="0"/>
      </w:tblPr>
      <w:tblGrid>
        <w:gridCol w:w="1736"/>
        <w:gridCol w:w="286"/>
        <w:gridCol w:w="1737"/>
        <w:gridCol w:w="286"/>
        <w:gridCol w:w="1737"/>
        <w:gridCol w:w="286"/>
        <w:gridCol w:w="1737"/>
        <w:gridCol w:w="286"/>
        <w:gridCol w:w="1737"/>
      </w:tblGrid>
      <w:tr w:rsid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59" w:type="dxa"/>
            <w:gridSpan w:val="3"/>
          </w:tcPr>
          <w:p w:rsidR="00871696" w:rsidRDefault="000A5373">
            <w:pPr>
              <w:jc w:val="both"/>
            </w:pPr>
            <w:r>
              <w:rPr>
                <w:rFonts w:ascii="Arial" w:eastAsia="Arial" w:hAnsi="Arial" w:cs="Arial"/>
                <w:b/>
                <w:sz w:val="20"/>
                <w:szCs w:val="20"/>
              </w:rPr>
              <w:t>Reviewed and approved by:</w:t>
            </w: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both"/>
            </w:pPr>
          </w:p>
        </w:tc>
        <w:tc>
          <w:tcPr>
            <w:cnfStyle w:val="000010000000" w:firstRow="0" w:lastRow="0" w:firstColumn="0" w:lastColumn="0" w:oddVBand="1" w:evenVBand="0" w:oddHBand="0" w:evenHBand="0" w:firstRowFirstColumn="0" w:firstRowLastColumn="0" w:lastRowFirstColumn="0" w:lastRowLastColumn="0"/>
            <w:tcW w:w="1737" w:type="dxa"/>
          </w:tcPr>
          <w:p w:rsidR="00871696" w:rsidRDefault="00871696">
            <w:pPr>
              <w:jc w:val="both"/>
            </w:pP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both"/>
            </w:pPr>
          </w:p>
        </w:tc>
        <w:tc>
          <w:tcPr>
            <w:cnfStyle w:val="000010000000" w:firstRow="0" w:lastRow="0" w:firstColumn="0" w:lastColumn="0" w:oddVBand="1" w:evenVBand="0" w:oddHBand="0" w:evenHBand="0" w:firstRowFirstColumn="0" w:firstRowLastColumn="0" w:lastRowFirstColumn="0" w:lastRowLastColumn="0"/>
            <w:tcW w:w="1737" w:type="dxa"/>
          </w:tcPr>
          <w:p w:rsidR="00871696" w:rsidRDefault="00871696">
            <w:pPr>
              <w:jc w:val="both"/>
            </w:pP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both"/>
            </w:pPr>
          </w:p>
        </w:tc>
        <w:tc>
          <w:tcPr>
            <w:cnfStyle w:val="000010000000" w:firstRow="0" w:lastRow="0" w:firstColumn="0" w:lastColumn="0" w:oddVBand="1" w:evenVBand="0" w:oddHBand="0" w:evenHBand="0" w:firstRowFirstColumn="0" w:firstRowLastColumn="0" w:lastRowFirstColumn="0" w:lastRowLastColumn="0"/>
            <w:tcW w:w="1737" w:type="dxa"/>
          </w:tcPr>
          <w:p w:rsidR="00871696" w:rsidRDefault="00871696">
            <w:pPr>
              <w:jc w:val="both"/>
            </w:pPr>
          </w:p>
        </w:tc>
      </w:tr>
      <w:tr w:rsidR="0087169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6" w:type="dxa"/>
          </w:tcPr>
          <w:p w:rsidR="00871696" w:rsidRDefault="00871696">
            <w:pPr>
              <w:jc w:val="both"/>
            </w:pP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both"/>
            </w:pPr>
          </w:p>
        </w:tc>
        <w:tc>
          <w:tcPr>
            <w:cnfStyle w:val="000010000000" w:firstRow="0" w:lastRow="0" w:firstColumn="0" w:lastColumn="0" w:oddVBand="1" w:evenVBand="0" w:oddHBand="0" w:evenHBand="0" w:firstRowFirstColumn="0" w:firstRowLastColumn="0" w:lastRowFirstColumn="0" w:lastRowLastColumn="0"/>
            <w:tcW w:w="1737" w:type="dxa"/>
          </w:tcPr>
          <w:p w:rsidR="00871696" w:rsidRDefault="00871696">
            <w:pPr>
              <w:jc w:val="both"/>
            </w:pP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both"/>
            </w:pPr>
          </w:p>
        </w:tc>
        <w:tc>
          <w:tcPr>
            <w:cnfStyle w:val="000010000000" w:firstRow="0" w:lastRow="0" w:firstColumn="0" w:lastColumn="0" w:oddVBand="1" w:evenVBand="0" w:oddHBand="0" w:evenHBand="0" w:firstRowFirstColumn="0" w:firstRowLastColumn="0" w:lastRowFirstColumn="0" w:lastRowLastColumn="0"/>
            <w:tcW w:w="1737" w:type="dxa"/>
          </w:tcPr>
          <w:p w:rsidR="00871696" w:rsidRDefault="00871696">
            <w:pPr>
              <w:jc w:val="both"/>
            </w:pP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both"/>
            </w:pPr>
          </w:p>
        </w:tc>
        <w:tc>
          <w:tcPr>
            <w:cnfStyle w:val="000010000000" w:firstRow="0" w:lastRow="0" w:firstColumn="0" w:lastColumn="0" w:oddVBand="1" w:evenVBand="0" w:oddHBand="0" w:evenHBand="0" w:firstRowFirstColumn="0" w:firstRowLastColumn="0" w:lastRowFirstColumn="0" w:lastRowLastColumn="0"/>
            <w:tcW w:w="1737" w:type="dxa"/>
          </w:tcPr>
          <w:p w:rsidR="00871696" w:rsidRDefault="00871696">
            <w:pPr>
              <w:jc w:val="both"/>
            </w:pP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both"/>
            </w:pPr>
          </w:p>
        </w:tc>
        <w:tc>
          <w:tcPr>
            <w:cnfStyle w:val="000010000000" w:firstRow="0" w:lastRow="0" w:firstColumn="0" w:lastColumn="0" w:oddVBand="1" w:evenVBand="0" w:oddHBand="0" w:evenHBand="0" w:firstRowFirstColumn="0" w:firstRowLastColumn="0" w:lastRowFirstColumn="0" w:lastRowLastColumn="0"/>
            <w:tcW w:w="1737" w:type="dxa"/>
          </w:tcPr>
          <w:p w:rsidR="00871696" w:rsidRDefault="00871696">
            <w:pPr>
              <w:jc w:val="both"/>
            </w:pPr>
          </w:p>
        </w:tc>
      </w:tr>
      <w:tr w:rsidR="00871696" w:rsidT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6" w:type="dxa"/>
            <w:tcBorders>
              <w:bottom w:val="single" w:sz="4" w:space="0" w:color="000000"/>
            </w:tcBorders>
          </w:tcPr>
          <w:p w:rsidR="00871696" w:rsidRDefault="00871696">
            <w:pPr>
              <w:jc w:val="both"/>
            </w:pP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both"/>
            </w:pPr>
          </w:p>
        </w:tc>
        <w:tc>
          <w:tcPr>
            <w:cnfStyle w:val="000010000000" w:firstRow="0" w:lastRow="0" w:firstColumn="0" w:lastColumn="0" w:oddVBand="1" w:evenVBand="0" w:oddHBand="0" w:evenHBand="0" w:firstRowFirstColumn="0" w:firstRowLastColumn="0" w:lastRowFirstColumn="0" w:lastRowLastColumn="0"/>
            <w:tcW w:w="1737" w:type="dxa"/>
            <w:tcBorders>
              <w:bottom w:val="single" w:sz="4" w:space="0" w:color="000000"/>
            </w:tcBorders>
          </w:tcPr>
          <w:p w:rsidR="00871696" w:rsidRDefault="00871696">
            <w:pPr>
              <w:jc w:val="both"/>
            </w:pP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both"/>
            </w:pPr>
          </w:p>
        </w:tc>
        <w:tc>
          <w:tcPr>
            <w:cnfStyle w:val="000010000000" w:firstRow="0" w:lastRow="0" w:firstColumn="0" w:lastColumn="0" w:oddVBand="1" w:evenVBand="0" w:oddHBand="0" w:evenHBand="0" w:firstRowFirstColumn="0" w:firstRowLastColumn="0" w:lastRowFirstColumn="0" w:lastRowLastColumn="0"/>
            <w:tcW w:w="1737" w:type="dxa"/>
            <w:tcBorders>
              <w:bottom w:val="single" w:sz="4" w:space="0" w:color="000000"/>
            </w:tcBorders>
          </w:tcPr>
          <w:p w:rsidR="00871696" w:rsidRDefault="000A5373">
            <w:pPr>
              <w:jc w:val="center"/>
            </w:pPr>
            <w:r>
              <w:rPr>
                <w:rFonts w:ascii="Arial" w:eastAsia="Arial" w:hAnsi="Arial" w:cs="Arial"/>
                <w:i/>
                <w:sz w:val="20"/>
                <w:szCs w:val="20"/>
              </w:rPr>
              <w:t>(If necessary.)</w:t>
            </w: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both"/>
            </w:pPr>
          </w:p>
        </w:tc>
        <w:tc>
          <w:tcPr>
            <w:cnfStyle w:val="000010000000" w:firstRow="0" w:lastRow="0" w:firstColumn="0" w:lastColumn="0" w:oddVBand="1" w:evenVBand="0" w:oddHBand="0" w:evenHBand="0" w:firstRowFirstColumn="0" w:firstRowLastColumn="0" w:lastRowFirstColumn="0" w:lastRowLastColumn="0"/>
            <w:tcW w:w="1737" w:type="dxa"/>
            <w:tcBorders>
              <w:bottom w:val="single" w:sz="4" w:space="0" w:color="000000"/>
            </w:tcBorders>
          </w:tcPr>
          <w:p w:rsidR="00871696" w:rsidRDefault="000A5373">
            <w:pPr>
              <w:jc w:val="center"/>
            </w:pPr>
            <w:r>
              <w:rPr>
                <w:rFonts w:ascii="Arial" w:eastAsia="Arial" w:hAnsi="Arial" w:cs="Arial"/>
                <w:i/>
                <w:sz w:val="20"/>
                <w:szCs w:val="20"/>
              </w:rPr>
              <w:t>(If applicable)</w:t>
            </w: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center"/>
            </w:pPr>
          </w:p>
        </w:tc>
        <w:tc>
          <w:tcPr>
            <w:cnfStyle w:val="000010000000" w:firstRow="0" w:lastRow="0" w:firstColumn="0" w:lastColumn="0" w:oddVBand="1" w:evenVBand="0" w:oddHBand="0" w:evenHBand="0" w:firstRowFirstColumn="0" w:firstRowLastColumn="0" w:lastRowFirstColumn="0" w:lastRowLastColumn="0"/>
            <w:tcW w:w="1737" w:type="dxa"/>
            <w:tcBorders>
              <w:bottom w:val="single" w:sz="4" w:space="0" w:color="000000"/>
            </w:tcBorders>
          </w:tcPr>
          <w:p w:rsidR="00871696" w:rsidRDefault="000A5373">
            <w:pPr>
              <w:jc w:val="center"/>
            </w:pPr>
            <w:r>
              <w:rPr>
                <w:rFonts w:ascii="Arial" w:eastAsia="Arial" w:hAnsi="Arial" w:cs="Arial"/>
                <w:i/>
                <w:sz w:val="20"/>
                <w:szCs w:val="20"/>
              </w:rPr>
              <w:t>(If applicable)</w:t>
            </w:r>
          </w:p>
        </w:tc>
      </w:tr>
      <w:tr w:rsidR="00871696" w:rsidTr="0087169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6" w:type="dxa"/>
            <w:tcBorders>
              <w:top w:val="single" w:sz="4" w:space="0" w:color="000000"/>
            </w:tcBorders>
          </w:tcPr>
          <w:p w:rsidR="00871696" w:rsidRDefault="000A5373">
            <w:pPr>
              <w:jc w:val="center"/>
            </w:pPr>
            <w:r>
              <w:rPr>
                <w:rFonts w:ascii="Arial" w:eastAsia="Arial" w:hAnsi="Arial" w:cs="Arial"/>
                <w:sz w:val="20"/>
                <w:szCs w:val="20"/>
                <w:highlight w:val="green"/>
              </w:rPr>
              <w:t>Content Manager</w:t>
            </w: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center"/>
            </w:pPr>
          </w:p>
        </w:tc>
        <w:tc>
          <w:tcPr>
            <w:cnfStyle w:val="000010000000" w:firstRow="0" w:lastRow="0" w:firstColumn="0" w:lastColumn="0" w:oddVBand="1" w:evenVBand="0" w:oddHBand="0" w:evenHBand="0" w:firstRowFirstColumn="0" w:firstRowLastColumn="0" w:lastRowFirstColumn="0" w:lastRowLastColumn="0"/>
            <w:tcW w:w="1737" w:type="dxa"/>
            <w:tcBorders>
              <w:top w:val="single" w:sz="4" w:space="0" w:color="000000"/>
            </w:tcBorders>
          </w:tcPr>
          <w:p w:rsidR="00871696" w:rsidRDefault="00871696">
            <w:pPr>
              <w:jc w:val="center"/>
            </w:pP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center"/>
            </w:pPr>
          </w:p>
        </w:tc>
        <w:tc>
          <w:tcPr>
            <w:cnfStyle w:val="000010000000" w:firstRow="0" w:lastRow="0" w:firstColumn="0" w:lastColumn="0" w:oddVBand="1" w:evenVBand="0" w:oddHBand="0" w:evenHBand="0" w:firstRowFirstColumn="0" w:firstRowLastColumn="0" w:lastRowFirstColumn="0" w:lastRowLastColumn="0"/>
            <w:tcW w:w="1737" w:type="dxa"/>
            <w:tcBorders>
              <w:top w:val="single" w:sz="4" w:space="0" w:color="000000"/>
            </w:tcBorders>
          </w:tcPr>
          <w:p w:rsidR="00871696" w:rsidRDefault="00871696">
            <w:pPr>
              <w:jc w:val="center"/>
            </w:pP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center"/>
            </w:pPr>
          </w:p>
        </w:tc>
        <w:tc>
          <w:tcPr>
            <w:cnfStyle w:val="000010000000" w:firstRow="0" w:lastRow="0" w:firstColumn="0" w:lastColumn="0" w:oddVBand="1" w:evenVBand="0" w:oddHBand="0" w:evenHBand="0" w:firstRowFirstColumn="0" w:firstRowLastColumn="0" w:lastRowFirstColumn="0" w:lastRowLastColumn="0"/>
            <w:tcW w:w="1737" w:type="dxa"/>
            <w:tcBorders>
              <w:top w:val="single" w:sz="4" w:space="0" w:color="000000"/>
            </w:tcBorders>
          </w:tcPr>
          <w:p w:rsidR="00871696" w:rsidRDefault="00871696">
            <w:pPr>
              <w:jc w:val="center"/>
            </w:pP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center"/>
            </w:pPr>
          </w:p>
        </w:tc>
        <w:tc>
          <w:tcPr>
            <w:cnfStyle w:val="000010000000" w:firstRow="0" w:lastRow="0" w:firstColumn="0" w:lastColumn="0" w:oddVBand="1" w:evenVBand="0" w:oddHBand="0" w:evenHBand="0" w:firstRowFirstColumn="0" w:firstRowLastColumn="0" w:lastRowFirstColumn="0" w:lastRowLastColumn="0"/>
            <w:tcW w:w="1737" w:type="dxa"/>
            <w:tcBorders>
              <w:top w:val="single" w:sz="4" w:space="0" w:color="000000"/>
            </w:tcBorders>
          </w:tcPr>
          <w:p w:rsidR="00871696" w:rsidRDefault="00871696">
            <w:pPr>
              <w:jc w:val="center"/>
            </w:pPr>
          </w:p>
        </w:tc>
      </w:tr>
      <w:tr w:rsid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6" w:type="dxa"/>
          </w:tcPr>
          <w:p w:rsidR="00871696" w:rsidRDefault="00871696">
            <w:pPr>
              <w:jc w:val="both"/>
            </w:pP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both"/>
            </w:pPr>
          </w:p>
        </w:tc>
        <w:tc>
          <w:tcPr>
            <w:cnfStyle w:val="000010000000" w:firstRow="0" w:lastRow="0" w:firstColumn="0" w:lastColumn="0" w:oddVBand="1" w:evenVBand="0" w:oddHBand="0" w:evenHBand="0" w:firstRowFirstColumn="0" w:firstRowLastColumn="0" w:lastRowFirstColumn="0" w:lastRowLastColumn="0"/>
            <w:tcW w:w="1737" w:type="dxa"/>
          </w:tcPr>
          <w:p w:rsidR="00871696" w:rsidRDefault="00871696">
            <w:pPr>
              <w:jc w:val="both"/>
            </w:pP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both"/>
            </w:pPr>
          </w:p>
        </w:tc>
        <w:tc>
          <w:tcPr>
            <w:cnfStyle w:val="000010000000" w:firstRow="0" w:lastRow="0" w:firstColumn="0" w:lastColumn="0" w:oddVBand="1" w:evenVBand="0" w:oddHBand="0" w:evenHBand="0" w:firstRowFirstColumn="0" w:firstRowLastColumn="0" w:lastRowFirstColumn="0" w:lastRowLastColumn="0"/>
            <w:tcW w:w="1737" w:type="dxa"/>
          </w:tcPr>
          <w:p w:rsidR="00871696" w:rsidRDefault="00871696">
            <w:pPr>
              <w:jc w:val="both"/>
            </w:pP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both"/>
            </w:pPr>
          </w:p>
        </w:tc>
        <w:tc>
          <w:tcPr>
            <w:cnfStyle w:val="000010000000" w:firstRow="0" w:lastRow="0" w:firstColumn="0" w:lastColumn="0" w:oddVBand="1" w:evenVBand="0" w:oddHBand="0" w:evenHBand="0" w:firstRowFirstColumn="0" w:firstRowLastColumn="0" w:lastRowFirstColumn="0" w:lastRowLastColumn="0"/>
            <w:tcW w:w="1737" w:type="dxa"/>
          </w:tcPr>
          <w:p w:rsidR="00871696" w:rsidRDefault="00871696">
            <w:pPr>
              <w:jc w:val="both"/>
            </w:pP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both"/>
            </w:pPr>
          </w:p>
        </w:tc>
        <w:tc>
          <w:tcPr>
            <w:cnfStyle w:val="000010000000" w:firstRow="0" w:lastRow="0" w:firstColumn="0" w:lastColumn="0" w:oddVBand="1" w:evenVBand="0" w:oddHBand="0" w:evenHBand="0" w:firstRowFirstColumn="0" w:firstRowLastColumn="0" w:lastRowFirstColumn="0" w:lastRowLastColumn="0"/>
            <w:tcW w:w="1737" w:type="dxa"/>
          </w:tcPr>
          <w:p w:rsidR="00871696" w:rsidRDefault="00871696">
            <w:pPr>
              <w:jc w:val="both"/>
            </w:pPr>
          </w:p>
        </w:tc>
      </w:tr>
      <w:tr w:rsidR="0087169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6" w:type="dxa"/>
          </w:tcPr>
          <w:p w:rsidR="00871696" w:rsidRDefault="00871696">
            <w:pPr>
              <w:jc w:val="center"/>
            </w:pP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both"/>
            </w:pPr>
          </w:p>
        </w:tc>
        <w:tc>
          <w:tcPr>
            <w:cnfStyle w:val="000010000000" w:firstRow="0" w:lastRow="0" w:firstColumn="0" w:lastColumn="0" w:oddVBand="1" w:evenVBand="0" w:oddHBand="0" w:evenHBand="0" w:firstRowFirstColumn="0" w:firstRowLastColumn="0" w:lastRowFirstColumn="0" w:lastRowLastColumn="0"/>
            <w:tcW w:w="1737" w:type="dxa"/>
          </w:tcPr>
          <w:p w:rsidR="00871696" w:rsidRDefault="00871696">
            <w:pPr>
              <w:jc w:val="center"/>
            </w:pP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center"/>
            </w:pPr>
          </w:p>
        </w:tc>
        <w:tc>
          <w:tcPr>
            <w:cnfStyle w:val="000010000000" w:firstRow="0" w:lastRow="0" w:firstColumn="0" w:lastColumn="0" w:oddVBand="1" w:evenVBand="0" w:oddHBand="0" w:evenHBand="0" w:firstRowFirstColumn="0" w:firstRowLastColumn="0" w:lastRowFirstColumn="0" w:lastRowLastColumn="0"/>
            <w:tcW w:w="1737" w:type="dxa"/>
          </w:tcPr>
          <w:p w:rsidR="00871696" w:rsidRDefault="00871696">
            <w:pPr>
              <w:jc w:val="center"/>
            </w:pP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center"/>
            </w:pPr>
          </w:p>
        </w:tc>
        <w:tc>
          <w:tcPr>
            <w:cnfStyle w:val="000010000000" w:firstRow="0" w:lastRow="0" w:firstColumn="0" w:lastColumn="0" w:oddVBand="1" w:evenVBand="0" w:oddHBand="0" w:evenHBand="0" w:firstRowFirstColumn="0" w:firstRowLastColumn="0" w:lastRowFirstColumn="0" w:lastRowLastColumn="0"/>
            <w:tcW w:w="1737" w:type="dxa"/>
          </w:tcPr>
          <w:p w:rsidR="00871696" w:rsidRDefault="00871696">
            <w:pPr>
              <w:jc w:val="center"/>
            </w:pP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center"/>
            </w:pPr>
          </w:p>
        </w:tc>
        <w:tc>
          <w:tcPr>
            <w:cnfStyle w:val="000010000000" w:firstRow="0" w:lastRow="0" w:firstColumn="0" w:lastColumn="0" w:oddVBand="1" w:evenVBand="0" w:oddHBand="0" w:evenHBand="0" w:firstRowFirstColumn="0" w:firstRowLastColumn="0" w:lastRowFirstColumn="0" w:lastRowLastColumn="0"/>
            <w:tcW w:w="1737" w:type="dxa"/>
          </w:tcPr>
          <w:p w:rsidR="00871696" w:rsidRDefault="00871696">
            <w:pPr>
              <w:jc w:val="center"/>
            </w:pPr>
          </w:p>
        </w:tc>
      </w:tr>
      <w:tr w:rsid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6" w:type="dxa"/>
          </w:tcPr>
          <w:p w:rsidR="00871696" w:rsidRDefault="00871696">
            <w:pPr>
              <w:jc w:val="center"/>
            </w:pP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0A5373">
            <w:r>
              <w:rPr>
                <w:rFonts w:ascii="Arial" w:eastAsia="Arial" w:hAnsi="Arial" w:cs="Arial"/>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737" w:type="dxa"/>
          </w:tcPr>
          <w:p w:rsidR="00871696" w:rsidRDefault="00871696"/>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center"/>
            </w:pPr>
          </w:p>
        </w:tc>
        <w:tc>
          <w:tcPr>
            <w:cnfStyle w:val="000010000000" w:firstRow="0" w:lastRow="0" w:firstColumn="0" w:lastColumn="0" w:oddVBand="1" w:evenVBand="0" w:oddHBand="0" w:evenHBand="0" w:firstRowFirstColumn="0" w:firstRowLastColumn="0" w:lastRowFirstColumn="0" w:lastRowLastColumn="0"/>
            <w:tcW w:w="1737" w:type="dxa"/>
          </w:tcPr>
          <w:p w:rsidR="00871696" w:rsidRDefault="00871696">
            <w:pPr>
              <w:jc w:val="center"/>
            </w:pP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center"/>
            </w:pPr>
          </w:p>
        </w:tc>
        <w:tc>
          <w:tcPr>
            <w:cnfStyle w:val="000010000000" w:firstRow="0" w:lastRow="0" w:firstColumn="0" w:lastColumn="0" w:oddVBand="1" w:evenVBand="0" w:oddHBand="0" w:evenHBand="0" w:firstRowFirstColumn="0" w:firstRowLastColumn="0" w:lastRowFirstColumn="0" w:lastRowLastColumn="0"/>
            <w:tcW w:w="1737" w:type="dxa"/>
          </w:tcPr>
          <w:p w:rsidR="00871696" w:rsidRDefault="00871696">
            <w:pPr>
              <w:jc w:val="center"/>
            </w:pPr>
          </w:p>
        </w:tc>
        <w:tc>
          <w:tcPr>
            <w:cnfStyle w:val="000001000000" w:firstRow="0" w:lastRow="0" w:firstColumn="0" w:lastColumn="0" w:oddVBand="0" w:evenVBand="1" w:oddHBand="0" w:evenHBand="0" w:firstRowFirstColumn="0" w:firstRowLastColumn="0" w:lastRowFirstColumn="0" w:lastRowLastColumn="0"/>
            <w:tcW w:w="286" w:type="dxa"/>
          </w:tcPr>
          <w:p w:rsidR="00871696" w:rsidRDefault="00871696">
            <w:pPr>
              <w:jc w:val="center"/>
            </w:pPr>
          </w:p>
        </w:tc>
        <w:tc>
          <w:tcPr>
            <w:cnfStyle w:val="000010000000" w:firstRow="0" w:lastRow="0" w:firstColumn="0" w:lastColumn="0" w:oddVBand="1" w:evenVBand="0" w:oddHBand="0" w:evenHBand="0" w:firstRowFirstColumn="0" w:firstRowLastColumn="0" w:lastRowFirstColumn="0" w:lastRowLastColumn="0"/>
            <w:tcW w:w="1737" w:type="dxa"/>
          </w:tcPr>
          <w:p w:rsidR="00871696" w:rsidRDefault="00871696">
            <w:pPr>
              <w:jc w:val="center"/>
            </w:pPr>
          </w:p>
        </w:tc>
      </w:tr>
    </w:tbl>
    <w:p w:rsidR="00871696" w:rsidRDefault="000A5373">
      <w:pPr>
        <w:jc w:val="both"/>
      </w:pPr>
      <w:r>
        <w:rPr>
          <w:rFonts w:ascii="Arial" w:eastAsia="Arial" w:hAnsi="Arial" w:cs="Arial"/>
          <w:b/>
          <w:sz w:val="20"/>
          <w:szCs w:val="20"/>
        </w:rPr>
        <w:t>ANNEX 1</w:t>
      </w:r>
      <w:r>
        <w:rPr>
          <w:rFonts w:ascii="Arial" w:eastAsia="Arial" w:hAnsi="Arial" w:cs="Arial"/>
          <w:b/>
          <w:sz w:val="20"/>
          <w:szCs w:val="20"/>
        </w:rPr>
        <w:tab/>
        <w:t>SERVICE DESCRIPTION</w:t>
      </w:r>
    </w:p>
    <w:p w:rsidR="00871696" w:rsidRDefault="00871696"/>
    <w:tbl>
      <w:tblPr>
        <w:tblStyle w:val="a1"/>
        <w:tblW w:w="9468" w:type="dxa"/>
        <w:tblInd w:w="-23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2101"/>
        <w:gridCol w:w="7367"/>
      </w:tblGrid>
      <w:tr w:rsid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1" w:type="dxa"/>
          </w:tcPr>
          <w:p w:rsidR="00871696" w:rsidRDefault="000A5373">
            <w:pPr>
              <w:jc w:val="both"/>
            </w:pPr>
            <w:r>
              <w:rPr>
                <w:rFonts w:ascii="Arial" w:eastAsia="Arial" w:hAnsi="Arial" w:cs="Arial"/>
                <w:b/>
                <w:sz w:val="20"/>
                <w:szCs w:val="20"/>
              </w:rPr>
              <w:t>SERVICE NAME</w:t>
            </w:r>
          </w:p>
        </w:tc>
        <w:tc>
          <w:tcPr>
            <w:cnfStyle w:val="000001000000" w:firstRow="0" w:lastRow="0" w:firstColumn="0" w:lastColumn="0" w:oddVBand="0" w:evenVBand="1" w:oddHBand="0" w:evenHBand="0" w:firstRowFirstColumn="0" w:firstRowLastColumn="0" w:lastRowFirstColumn="0" w:lastRowLastColumn="0"/>
            <w:tcW w:w="7367" w:type="dxa"/>
          </w:tcPr>
          <w:p w:rsidR="00871696" w:rsidRDefault="000A5373">
            <w:pPr>
              <w:jc w:val="both"/>
            </w:pPr>
            <w:r>
              <w:rPr>
                <w:rFonts w:ascii="Arial" w:eastAsia="Arial" w:hAnsi="Arial" w:cs="Arial"/>
                <w:b/>
                <w:sz w:val="20"/>
                <w:szCs w:val="20"/>
              </w:rPr>
              <w:t xml:space="preserve">Game Club by </w:t>
            </w:r>
            <w:proofErr w:type="spellStart"/>
            <w:r>
              <w:rPr>
                <w:rFonts w:ascii="Arial" w:eastAsia="Arial" w:hAnsi="Arial" w:cs="Arial"/>
                <w:b/>
                <w:sz w:val="20"/>
                <w:szCs w:val="20"/>
              </w:rPr>
              <w:t>Kreatif</w:t>
            </w:r>
            <w:proofErr w:type="spellEnd"/>
            <w:r>
              <w:rPr>
                <w:rFonts w:ascii="Arial" w:eastAsia="Arial" w:hAnsi="Arial" w:cs="Arial"/>
                <w:b/>
                <w:sz w:val="20"/>
                <w:szCs w:val="20"/>
              </w:rPr>
              <w:t xml:space="preserve"> </w:t>
            </w:r>
            <w:proofErr w:type="spellStart"/>
            <w:r>
              <w:rPr>
                <w:rFonts w:ascii="Arial" w:eastAsia="Arial" w:hAnsi="Arial" w:cs="Arial"/>
                <w:b/>
                <w:sz w:val="20"/>
                <w:szCs w:val="20"/>
              </w:rPr>
              <w:t>Bersama</w:t>
            </w:r>
            <w:proofErr w:type="spellEnd"/>
          </w:p>
        </w:tc>
      </w:tr>
      <w:tr w:rsidR="0087169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1" w:type="dxa"/>
          </w:tcPr>
          <w:p w:rsidR="00871696" w:rsidRDefault="000A5373">
            <w:pPr>
              <w:jc w:val="both"/>
            </w:pPr>
            <w:r>
              <w:rPr>
                <w:rFonts w:ascii="Arial" w:eastAsia="Arial" w:hAnsi="Arial" w:cs="Arial"/>
                <w:b/>
                <w:sz w:val="20"/>
                <w:szCs w:val="20"/>
              </w:rPr>
              <w:t>MODE</w:t>
            </w:r>
          </w:p>
        </w:tc>
        <w:tc>
          <w:tcPr>
            <w:cnfStyle w:val="000001000000" w:firstRow="0" w:lastRow="0" w:firstColumn="0" w:lastColumn="0" w:oddVBand="0" w:evenVBand="1" w:oddHBand="0" w:evenHBand="0" w:firstRowFirstColumn="0" w:firstRowLastColumn="0" w:lastRowFirstColumn="0" w:lastRowLastColumn="0"/>
            <w:tcW w:w="7367" w:type="dxa"/>
          </w:tcPr>
          <w:p w:rsidR="00871696" w:rsidRDefault="000A5373">
            <w:pPr>
              <w:jc w:val="both"/>
            </w:pPr>
            <w:r>
              <w:rPr>
                <w:rFonts w:ascii="Arial" w:eastAsia="Arial" w:hAnsi="Arial" w:cs="Arial"/>
                <w:sz w:val="20"/>
                <w:szCs w:val="20"/>
              </w:rPr>
              <w:t>SMS</w:t>
            </w:r>
          </w:p>
        </w:tc>
      </w:tr>
      <w:tr w:rsid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1" w:type="dxa"/>
          </w:tcPr>
          <w:p w:rsidR="00871696" w:rsidRDefault="000A5373">
            <w:pPr>
              <w:jc w:val="both"/>
            </w:pPr>
            <w:r>
              <w:rPr>
                <w:rFonts w:ascii="Arial" w:eastAsia="Arial" w:hAnsi="Arial" w:cs="Arial"/>
                <w:b/>
                <w:sz w:val="20"/>
                <w:szCs w:val="20"/>
              </w:rPr>
              <w:t>TERM</w:t>
            </w:r>
            <w:r>
              <w:rPr>
                <w:rFonts w:ascii="Arial" w:eastAsia="Arial" w:hAnsi="Arial" w:cs="Arial"/>
                <w:b/>
                <w:sz w:val="20"/>
                <w:szCs w:val="20"/>
              </w:rPr>
              <w:tab/>
            </w:r>
          </w:p>
        </w:tc>
        <w:tc>
          <w:tcPr>
            <w:cnfStyle w:val="000001000000" w:firstRow="0" w:lastRow="0" w:firstColumn="0" w:lastColumn="0" w:oddVBand="0" w:evenVBand="1" w:oddHBand="0" w:evenHBand="0" w:firstRowFirstColumn="0" w:firstRowLastColumn="0" w:lastRowFirstColumn="0" w:lastRowLastColumn="0"/>
            <w:tcW w:w="7367" w:type="dxa"/>
          </w:tcPr>
          <w:p w:rsidR="00871696" w:rsidRDefault="000A5373">
            <w:pPr>
              <w:jc w:val="both"/>
            </w:pPr>
            <w:r>
              <w:rPr>
                <w:rFonts w:ascii="Arial" w:eastAsia="Arial" w:hAnsi="Arial" w:cs="Arial"/>
                <w:sz w:val="20"/>
                <w:szCs w:val="20"/>
              </w:rPr>
              <w:t>1 Year</w:t>
            </w:r>
          </w:p>
        </w:tc>
      </w:tr>
      <w:tr w:rsidR="0087169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1" w:type="dxa"/>
          </w:tcPr>
          <w:p w:rsidR="00871696" w:rsidRDefault="000A5373">
            <w:pPr>
              <w:jc w:val="both"/>
            </w:pPr>
            <w:r>
              <w:rPr>
                <w:rFonts w:ascii="Arial" w:eastAsia="Arial" w:hAnsi="Arial" w:cs="Arial"/>
                <w:b/>
                <w:sz w:val="20"/>
                <w:szCs w:val="20"/>
              </w:rPr>
              <w:t>ACCESS NUMBER</w:t>
            </w:r>
          </w:p>
        </w:tc>
        <w:tc>
          <w:tcPr>
            <w:cnfStyle w:val="000001000000" w:firstRow="0" w:lastRow="0" w:firstColumn="0" w:lastColumn="0" w:oddVBand="0" w:evenVBand="1" w:oddHBand="0" w:evenHBand="0" w:firstRowFirstColumn="0" w:firstRowLastColumn="0" w:lastRowFirstColumn="0" w:lastRowLastColumn="0"/>
            <w:tcW w:w="7367" w:type="dxa"/>
          </w:tcPr>
          <w:p w:rsidR="00871696" w:rsidRDefault="000A5373">
            <w:pPr>
              <w:jc w:val="both"/>
            </w:pPr>
            <w:r>
              <w:rPr>
                <w:rFonts w:ascii="Arial" w:eastAsia="Arial" w:hAnsi="Arial" w:cs="Arial"/>
                <w:sz w:val="20"/>
                <w:szCs w:val="20"/>
              </w:rPr>
              <w:t>2910</w:t>
            </w:r>
          </w:p>
        </w:tc>
      </w:tr>
      <w:tr w:rsid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1" w:type="dxa"/>
          </w:tcPr>
          <w:p w:rsidR="00871696" w:rsidRDefault="000A5373">
            <w:pPr>
              <w:jc w:val="both"/>
            </w:pPr>
            <w:r>
              <w:rPr>
                <w:rFonts w:ascii="Arial" w:eastAsia="Arial" w:hAnsi="Arial" w:cs="Arial"/>
                <w:b/>
                <w:sz w:val="20"/>
                <w:szCs w:val="20"/>
              </w:rPr>
              <w:t>REVENUE SHARE</w:t>
            </w:r>
          </w:p>
        </w:tc>
        <w:tc>
          <w:tcPr>
            <w:cnfStyle w:val="000001000000" w:firstRow="0" w:lastRow="0" w:firstColumn="0" w:lastColumn="0" w:oddVBand="0" w:evenVBand="1" w:oddHBand="0" w:evenHBand="0" w:firstRowFirstColumn="0" w:firstRowLastColumn="0" w:lastRowFirstColumn="0" w:lastRowLastColumn="0"/>
            <w:tcW w:w="7367" w:type="dxa"/>
          </w:tcPr>
          <w:p w:rsidR="00871696" w:rsidRDefault="00871696">
            <w:pPr>
              <w:jc w:val="both"/>
            </w:pPr>
          </w:p>
        </w:tc>
      </w:tr>
    </w:tbl>
    <w:p w:rsidR="00871696" w:rsidRDefault="00871696">
      <w:pPr>
        <w:jc w:val="both"/>
      </w:pPr>
    </w:p>
    <w:p w:rsidR="00871696" w:rsidRDefault="000A5373">
      <w:pPr>
        <w:numPr>
          <w:ilvl w:val="0"/>
          <w:numId w:val="3"/>
        </w:numPr>
        <w:ind w:hanging="360"/>
        <w:jc w:val="both"/>
        <w:rPr>
          <w:rFonts w:ascii="Arial" w:eastAsia="Arial" w:hAnsi="Arial" w:cs="Arial"/>
          <w:sz w:val="20"/>
          <w:szCs w:val="20"/>
        </w:rPr>
      </w:pPr>
      <w:r>
        <w:rPr>
          <w:rFonts w:ascii="Arial" w:eastAsia="Arial" w:hAnsi="Arial" w:cs="Arial"/>
          <w:b/>
          <w:sz w:val="20"/>
          <w:szCs w:val="20"/>
        </w:rPr>
        <w:t>OBJECTIVE OF THE SERVICE</w:t>
      </w:r>
    </w:p>
    <w:p w:rsidR="00871696" w:rsidRDefault="00871696">
      <w:pPr>
        <w:jc w:val="both"/>
      </w:pPr>
    </w:p>
    <w:p w:rsidR="00871696" w:rsidRDefault="000A5373">
      <w:pPr>
        <w:ind w:left="360"/>
        <w:jc w:val="both"/>
      </w:pPr>
      <w:r>
        <w:rPr>
          <w:rFonts w:ascii="Arial" w:eastAsia="Arial" w:hAnsi="Arial" w:cs="Arial"/>
          <w:b/>
          <w:sz w:val="20"/>
          <w:szCs w:val="20"/>
        </w:rPr>
        <w:t>-To provide an alternative method for Game Club users to purchase games.</w:t>
      </w:r>
    </w:p>
    <w:p w:rsidR="00871696" w:rsidRDefault="000A5373">
      <w:pPr>
        <w:ind w:left="360"/>
        <w:jc w:val="both"/>
      </w:pPr>
      <w:r>
        <w:rPr>
          <w:rFonts w:ascii="Arial" w:eastAsia="Arial" w:hAnsi="Arial" w:cs="Arial"/>
          <w:b/>
          <w:sz w:val="20"/>
          <w:szCs w:val="20"/>
        </w:rPr>
        <w:t>-To increase YONDU revenue.</w:t>
      </w:r>
    </w:p>
    <w:p w:rsidR="00871696" w:rsidRDefault="00871696">
      <w:pPr>
        <w:jc w:val="both"/>
      </w:pPr>
    </w:p>
    <w:p w:rsidR="00871696" w:rsidRDefault="00871696">
      <w:pPr>
        <w:jc w:val="both"/>
      </w:pPr>
    </w:p>
    <w:p w:rsidR="00871696" w:rsidRDefault="000A5373">
      <w:pPr>
        <w:numPr>
          <w:ilvl w:val="0"/>
          <w:numId w:val="3"/>
        </w:numPr>
        <w:ind w:hanging="360"/>
        <w:jc w:val="both"/>
        <w:rPr>
          <w:rFonts w:ascii="Arial" w:eastAsia="Arial" w:hAnsi="Arial" w:cs="Arial"/>
          <w:sz w:val="20"/>
          <w:szCs w:val="20"/>
        </w:rPr>
      </w:pPr>
      <w:r>
        <w:rPr>
          <w:rFonts w:ascii="Arial" w:eastAsia="Arial" w:hAnsi="Arial" w:cs="Arial"/>
          <w:b/>
          <w:sz w:val="20"/>
          <w:szCs w:val="20"/>
        </w:rPr>
        <w:t>DETAILS</w:t>
      </w:r>
    </w:p>
    <w:p w:rsidR="00871696" w:rsidRDefault="00871696">
      <w:pPr>
        <w:jc w:val="both"/>
      </w:pPr>
    </w:p>
    <w:p w:rsidR="00871696" w:rsidRDefault="000A5373">
      <w:pPr>
        <w:numPr>
          <w:ilvl w:val="1"/>
          <w:numId w:val="3"/>
        </w:numPr>
        <w:ind w:hanging="432"/>
        <w:jc w:val="both"/>
        <w:rPr>
          <w:rFonts w:ascii="Arial" w:eastAsia="Arial" w:hAnsi="Arial" w:cs="Arial"/>
          <w:sz w:val="20"/>
          <w:szCs w:val="20"/>
        </w:rPr>
      </w:pPr>
      <w:r>
        <w:rPr>
          <w:rFonts w:ascii="Arial" w:eastAsia="Arial" w:hAnsi="Arial" w:cs="Arial"/>
          <w:sz w:val="20"/>
          <w:szCs w:val="20"/>
          <w:u w:val="single"/>
        </w:rPr>
        <w:t>Abstract</w:t>
      </w:r>
    </w:p>
    <w:p w:rsidR="00871696" w:rsidRDefault="00871696">
      <w:pPr>
        <w:ind w:left="360"/>
        <w:jc w:val="both"/>
      </w:pPr>
    </w:p>
    <w:p w:rsidR="00871696" w:rsidRDefault="000A5373">
      <w:r>
        <w:rPr>
          <w:rFonts w:ascii="Arial" w:eastAsia="Arial" w:hAnsi="Arial" w:cs="Arial"/>
          <w:sz w:val="20"/>
          <w:szCs w:val="20"/>
        </w:rPr>
        <w:t xml:space="preserve">GAME Club is a platform that offers daily subscription to games for P10. For every successfully charged </w:t>
      </w:r>
      <w:proofErr w:type="spellStart"/>
      <w:r>
        <w:rPr>
          <w:rFonts w:ascii="Arial" w:eastAsia="Arial" w:hAnsi="Arial" w:cs="Arial"/>
          <w:sz w:val="20"/>
          <w:szCs w:val="20"/>
        </w:rPr>
        <w:t>sms</w:t>
      </w:r>
      <w:proofErr w:type="spellEnd"/>
      <w:r>
        <w:rPr>
          <w:rFonts w:ascii="Arial" w:eastAsia="Arial" w:hAnsi="Arial" w:cs="Arial"/>
          <w:sz w:val="20"/>
          <w:szCs w:val="20"/>
        </w:rPr>
        <w:t xml:space="preserve"> push, subscriber is entitled to 1 </w:t>
      </w:r>
      <w:proofErr w:type="gramStart"/>
      <w:r>
        <w:rPr>
          <w:rFonts w:ascii="Arial" w:eastAsia="Arial" w:hAnsi="Arial" w:cs="Arial"/>
          <w:sz w:val="20"/>
          <w:szCs w:val="20"/>
        </w:rPr>
        <w:t>game  using</w:t>
      </w:r>
      <w:proofErr w:type="gramEnd"/>
      <w:r>
        <w:rPr>
          <w:rFonts w:ascii="Arial" w:eastAsia="Arial" w:hAnsi="Arial" w:cs="Arial"/>
          <w:sz w:val="20"/>
          <w:szCs w:val="20"/>
        </w:rPr>
        <w:t xml:space="preserve"> the link included in the </w:t>
      </w:r>
      <w:proofErr w:type="spellStart"/>
      <w:r>
        <w:rPr>
          <w:rFonts w:ascii="Arial" w:eastAsia="Arial" w:hAnsi="Arial" w:cs="Arial"/>
          <w:sz w:val="20"/>
          <w:szCs w:val="20"/>
        </w:rPr>
        <w:t>sms</w:t>
      </w:r>
      <w:proofErr w:type="spellEnd"/>
      <w:r>
        <w:rPr>
          <w:rFonts w:ascii="Arial" w:eastAsia="Arial" w:hAnsi="Arial" w:cs="Arial"/>
          <w:sz w:val="20"/>
          <w:szCs w:val="20"/>
        </w:rPr>
        <w:t xml:space="preserve"> push. If subscriber chooses any particular game on top of the allocated free game pushed via </w:t>
      </w:r>
      <w:proofErr w:type="spellStart"/>
      <w:r>
        <w:rPr>
          <w:rFonts w:ascii="Arial" w:eastAsia="Arial" w:hAnsi="Arial" w:cs="Arial"/>
          <w:sz w:val="20"/>
          <w:szCs w:val="20"/>
        </w:rPr>
        <w:t>sms</w:t>
      </w:r>
      <w:proofErr w:type="spellEnd"/>
      <w:r>
        <w:rPr>
          <w:rFonts w:ascii="Arial" w:eastAsia="Arial" w:hAnsi="Arial" w:cs="Arial"/>
          <w:sz w:val="20"/>
          <w:szCs w:val="20"/>
        </w:rPr>
        <w:t>, a separate charging amounting to P20.00 will take place.</w:t>
      </w:r>
    </w:p>
    <w:p w:rsidR="00871696" w:rsidRDefault="00871696"/>
    <w:p w:rsidR="00871696" w:rsidRDefault="000A5373">
      <w:r>
        <w:rPr>
          <w:rFonts w:ascii="Arial" w:eastAsia="Arial" w:hAnsi="Arial" w:cs="Arial"/>
          <w:sz w:val="20"/>
          <w:szCs w:val="20"/>
        </w:rPr>
        <w:t>By accessing YONDU’s Gamer API, Game Club users would be able to purchase subscriptions or Game downloads via pre-paid or post-paid credits.</w:t>
      </w:r>
    </w:p>
    <w:p w:rsidR="00871696" w:rsidRDefault="00871696">
      <w:pPr>
        <w:ind w:left="360"/>
        <w:jc w:val="both"/>
      </w:pPr>
    </w:p>
    <w:p w:rsidR="00871696" w:rsidRDefault="000A5373">
      <w:pPr>
        <w:numPr>
          <w:ilvl w:val="1"/>
          <w:numId w:val="3"/>
        </w:numPr>
        <w:ind w:hanging="432"/>
        <w:jc w:val="both"/>
        <w:rPr>
          <w:rFonts w:ascii="Arial" w:eastAsia="Arial" w:hAnsi="Arial" w:cs="Arial"/>
          <w:sz w:val="20"/>
          <w:szCs w:val="20"/>
        </w:rPr>
      </w:pPr>
      <w:r>
        <w:rPr>
          <w:rFonts w:ascii="Arial" w:eastAsia="Arial" w:hAnsi="Arial" w:cs="Arial"/>
          <w:sz w:val="20"/>
          <w:szCs w:val="20"/>
          <w:u w:val="single"/>
        </w:rPr>
        <w:t>Mechanics</w:t>
      </w:r>
    </w:p>
    <w:p w:rsidR="00871696" w:rsidRDefault="00871696">
      <w:pPr>
        <w:ind w:left="360"/>
        <w:jc w:val="both"/>
      </w:pPr>
    </w:p>
    <w:p w:rsidR="00871696" w:rsidRDefault="000A5373">
      <w:pPr>
        <w:numPr>
          <w:ilvl w:val="0"/>
          <w:numId w:val="4"/>
        </w:numPr>
        <w:ind w:hanging="720"/>
        <w:jc w:val="both"/>
        <w:rPr>
          <w:rFonts w:ascii="Arial" w:eastAsia="Arial" w:hAnsi="Arial" w:cs="Arial"/>
          <w:sz w:val="20"/>
          <w:szCs w:val="20"/>
        </w:rPr>
      </w:pPr>
      <w:r>
        <w:rPr>
          <w:rFonts w:ascii="Arial" w:eastAsia="Arial" w:hAnsi="Arial" w:cs="Arial"/>
          <w:b/>
          <w:sz w:val="20"/>
          <w:szCs w:val="20"/>
        </w:rPr>
        <w:t>Subscription via SMS and SMS pull</w:t>
      </w:r>
    </w:p>
    <w:p w:rsidR="00871696" w:rsidRDefault="00871696">
      <w:pPr>
        <w:jc w:val="both"/>
      </w:pPr>
    </w:p>
    <w:p w:rsidR="00871696" w:rsidRDefault="000A5373">
      <w:pPr>
        <w:numPr>
          <w:ilvl w:val="0"/>
          <w:numId w:val="5"/>
        </w:numPr>
        <w:ind w:hanging="360"/>
        <w:jc w:val="both"/>
        <w:rPr>
          <w:rFonts w:ascii="Arial" w:eastAsia="Arial" w:hAnsi="Arial" w:cs="Arial"/>
          <w:sz w:val="20"/>
          <w:szCs w:val="20"/>
        </w:rPr>
      </w:pPr>
      <w:r>
        <w:rPr>
          <w:rFonts w:ascii="Arial" w:eastAsia="Arial" w:hAnsi="Arial" w:cs="Arial"/>
          <w:sz w:val="20"/>
          <w:szCs w:val="20"/>
        </w:rPr>
        <w:t>To subscribe user would need to send PLAY ON to 2910 on their mobile phone.</w:t>
      </w:r>
    </w:p>
    <w:p w:rsidR="00871696" w:rsidRDefault="000A5373">
      <w:pPr>
        <w:numPr>
          <w:ilvl w:val="0"/>
          <w:numId w:val="5"/>
        </w:numPr>
        <w:ind w:hanging="360"/>
        <w:jc w:val="both"/>
        <w:rPr>
          <w:rFonts w:ascii="Arial" w:eastAsia="Arial" w:hAnsi="Arial" w:cs="Arial"/>
          <w:sz w:val="20"/>
          <w:szCs w:val="20"/>
        </w:rPr>
      </w:pPr>
      <w:r>
        <w:rPr>
          <w:rFonts w:ascii="Arial" w:eastAsia="Arial" w:hAnsi="Arial" w:cs="Arial"/>
          <w:sz w:val="20"/>
          <w:szCs w:val="20"/>
        </w:rPr>
        <w:t>System will send a notification to the mobile number, informing them that they would need to verify transaction by replying to the message with a transaction code found on the message.</w:t>
      </w:r>
    </w:p>
    <w:p w:rsidR="00871696" w:rsidRDefault="00871696">
      <w:pPr>
        <w:jc w:val="both"/>
      </w:pPr>
    </w:p>
    <w:p w:rsidR="00871696" w:rsidRDefault="00871696">
      <w:pPr>
        <w:jc w:val="both"/>
      </w:pPr>
    </w:p>
    <w:p w:rsidR="00871696" w:rsidRDefault="000A5373">
      <w:pPr>
        <w:ind w:left="720"/>
        <w:jc w:val="both"/>
      </w:pPr>
      <w:proofErr w:type="gramStart"/>
      <w:r>
        <w:rPr>
          <w:rFonts w:ascii="Arial" w:eastAsia="Arial" w:hAnsi="Arial" w:cs="Arial"/>
          <w:sz w:val="20"/>
          <w:szCs w:val="20"/>
        </w:rPr>
        <w:t>Ex.</w:t>
      </w:r>
      <w:proofErr w:type="gramEnd"/>
      <w:r>
        <w:rPr>
          <w:rFonts w:ascii="Arial" w:eastAsia="Arial" w:hAnsi="Arial" w:cs="Arial"/>
          <w:sz w:val="20"/>
          <w:szCs w:val="20"/>
        </w:rPr>
        <w:t xml:space="preserve"> </w:t>
      </w:r>
      <w:r>
        <w:rPr>
          <w:rFonts w:ascii="Arial" w:eastAsia="Arial" w:hAnsi="Arial" w:cs="Arial"/>
          <w:color w:val="222222"/>
          <w:sz w:val="20"/>
          <w:szCs w:val="20"/>
        </w:rPr>
        <w:t xml:space="preserve">We have received your request. To complete your transaction, you would need to reply to this message with the following syntax and 4 digit Transaction </w:t>
      </w:r>
      <w:proofErr w:type="gramStart"/>
      <w:r>
        <w:rPr>
          <w:rFonts w:ascii="Arial" w:eastAsia="Arial" w:hAnsi="Arial" w:cs="Arial"/>
          <w:color w:val="222222"/>
          <w:sz w:val="20"/>
          <w:szCs w:val="20"/>
        </w:rPr>
        <w:t>Code  &lt;</w:t>
      </w:r>
      <w:proofErr w:type="gramEnd"/>
      <w:r>
        <w:rPr>
          <w:rFonts w:ascii="Arial" w:eastAsia="Arial" w:hAnsi="Arial" w:cs="Arial"/>
          <w:color w:val="222222"/>
          <w:sz w:val="20"/>
          <w:szCs w:val="20"/>
        </w:rPr>
        <w:t xml:space="preserve">XXXX&gt;. </w:t>
      </w:r>
      <w:proofErr w:type="gramStart"/>
      <w:r>
        <w:rPr>
          <w:rFonts w:ascii="Arial" w:eastAsia="Arial" w:hAnsi="Arial" w:cs="Arial"/>
          <w:color w:val="222222"/>
          <w:sz w:val="20"/>
          <w:szCs w:val="20"/>
        </w:rPr>
        <w:t>Ex. Transcode &lt;1A2B&gt; to 2910.</w:t>
      </w:r>
      <w:proofErr w:type="gramEnd"/>
      <w:r>
        <w:rPr>
          <w:rFonts w:ascii="Arial" w:eastAsia="Arial" w:hAnsi="Arial" w:cs="Arial"/>
          <w:color w:val="222222"/>
          <w:sz w:val="20"/>
          <w:szCs w:val="20"/>
        </w:rPr>
        <w:t xml:space="preserve"> Please note that the Transaction Code is not case sensitive. This message is FREE.</w:t>
      </w:r>
    </w:p>
    <w:p w:rsidR="00871696" w:rsidRDefault="00871696">
      <w:pPr>
        <w:jc w:val="both"/>
      </w:pPr>
    </w:p>
    <w:p w:rsidR="00871696" w:rsidRDefault="000A5373">
      <w:pPr>
        <w:numPr>
          <w:ilvl w:val="0"/>
          <w:numId w:val="5"/>
        </w:numPr>
        <w:ind w:hanging="360"/>
        <w:jc w:val="both"/>
        <w:rPr>
          <w:rFonts w:ascii="Arial" w:eastAsia="Arial" w:hAnsi="Arial" w:cs="Arial"/>
          <w:sz w:val="20"/>
          <w:szCs w:val="20"/>
        </w:rPr>
      </w:pPr>
      <w:r>
        <w:rPr>
          <w:rFonts w:ascii="Arial" w:eastAsia="Arial" w:hAnsi="Arial" w:cs="Arial"/>
          <w:sz w:val="20"/>
          <w:szCs w:val="20"/>
        </w:rPr>
        <w:t>After the system confirms the transaction the system will send a notification informing the subscriber of the successfully charging and the download link to a free game content. Only new subscribers are entitled to the FREE game content.</w:t>
      </w:r>
    </w:p>
    <w:p w:rsidR="00871696" w:rsidRDefault="00871696">
      <w:pPr>
        <w:jc w:val="both"/>
      </w:pPr>
    </w:p>
    <w:p w:rsidR="00871696" w:rsidRDefault="00871696">
      <w:pPr>
        <w:jc w:val="both"/>
      </w:pPr>
    </w:p>
    <w:p w:rsidR="00871696" w:rsidRDefault="000A5373">
      <w:pPr>
        <w:ind w:left="720"/>
        <w:jc w:val="both"/>
      </w:pPr>
      <w:r>
        <w:rPr>
          <w:rFonts w:ascii="Arial" w:eastAsia="Arial" w:hAnsi="Arial" w:cs="Arial"/>
          <w:sz w:val="20"/>
          <w:szCs w:val="20"/>
        </w:rPr>
        <w:t xml:space="preserve">Ex. Thank you! You can now start enjoying your premium subscription for only P10.00/day. Click </w:t>
      </w:r>
      <w:proofErr w:type="gramStart"/>
      <w:r>
        <w:rPr>
          <w:rFonts w:ascii="Arial" w:eastAsia="Arial" w:hAnsi="Arial" w:cs="Arial"/>
          <w:sz w:val="20"/>
          <w:szCs w:val="20"/>
        </w:rPr>
        <w:t>on</w:t>
      </w:r>
      <w:proofErr w:type="gramEnd"/>
      <w:r>
        <w:rPr>
          <w:rFonts w:ascii="Arial" w:eastAsia="Arial" w:hAnsi="Arial" w:cs="Arial"/>
          <w:sz w:val="20"/>
          <w:szCs w:val="20"/>
        </w:rPr>
        <w:t xml:space="preserve"> the link below to start playing. Standard data charges will apply.</w:t>
      </w:r>
    </w:p>
    <w:p w:rsidR="00871696" w:rsidRDefault="00871696">
      <w:pPr>
        <w:ind w:left="720"/>
        <w:jc w:val="both"/>
      </w:pPr>
    </w:p>
    <w:p w:rsidR="00871696" w:rsidRDefault="000A5373">
      <w:pPr>
        <w:ind w:left="720"/>
        <w:jc w:val="both"/>
      </w:pPr>
      <w:r>
        <w:rPr>
          <w:rFonts w:ascii="Arial" w:eastAsia="Arial" w:hAnsi="Arial" w:cs="Arial"/>
          <w:sz w:val="20"/>
          <w:szCs w:val="20"/>
        </w:rPr>
        <w:t xml:space="preserve"> Please click on &lt;download link&gt; to get your FREE game.</w:t>
      </w:r>
    </w:p>
    <w:p w:rsidR="00871696" w:rsidRDefault="00871696">
      <w:pPr>
        <w:ind w:left="720"/>
        <w:jc w:val="both"/>
      </w:pPr>
    </w:p>
    <w:p w:rsidR="00871696" w:rsidRDefault="000A5373">
      <w:pPr>
        <w:ind w:left="720"/>
        <w:jc w:val="both"/>
      </w:pPr>
      <w:r>
        <w:rPr>
          <w:rFonts w:ascii="Arial" w:eastAsia="Arial" w:hAnsi="Arial" w:cs="Arial"/>
          <w:sz w:val="20"/>
          <w:szCs w:val="20"/>
        </w:rPr>
        <w:t xml:space="preserve"> </w:t>
      </w:r>
      <w:proofErr w:type="gramStart"/>
      <w:r>
        <w:rPr>
          <w:rFonts w:ascii="Arial" w:eastAsia="Arial" w:hAnsi="Arial" w:cs="Arial"/>
          <w:sz w:val="20"/>
          <w:szCs w:val="20"/>
        </w:rPr>
        <w:t>Questions?</w:t>
      </w:r>
      <w:proofErr w:type="gramEnd"/>
      <w:r>
        <w:rPr>
          <w:rFonts w:ascii="Arial" w:eastAsia="Arial" w:hAnsi="Arial" w:cs="Arial"/>
          <w:sz w:val="20"/>
          <w:szCs w:val="20"/>
        </w:rPr>
        <w:t xml:space="preserve"> Call (02) 887-3973, Mon - Fri, 7am to 10pm</w:t>
      </w:r>
    </w:p>
    <w:p w:rsidR="00871696" w:rsidRDefault="00871696">
      <w:pPr>
        <w:ind w:left="720"/>
        <w:jc w:val="both"/>
      </w:pPr>
    </w:p>
    <w:p w:rsidR="00871696" w:rsidRDefault="000A5373">
      <w:pPr>
        <w:numPr>
          <w:ilvl w:val="0"/>
          <w:numId w:val="5"/>
        </w:numPr>
        <w:ind w:hanging="360"/>
        <w:jc w:val="both"/>
        <w:rPr>
          <w:rFonts w:ascii="Arial" w:eastAsia="Arial" w:hAnsi="Arial" w:cs="Arial"/>
          <w:sz w:val="20"/>
          <w:szCs w:val="20"/>
        </w:rPr>
      </w:pPr>
      <w:r>
        <w:rPr>
          <w:rFonts w:ascii="Arial" w:eastAsia="Arial" w:hAnsi="Arial" w:cs="Arial"/>
          <w:sz w:val="20"/>
          <w:szCs w:val="20"/>
        </w:rPr>
        <w:t>User can also download games directly to their phone by sending the following syntax. PLAY &lt;GAME CODE&gt; to 2910.</w:t>
      </w:r>
    </w:p>
    <w:p w:rsidR="00871696" w:rsidRDefault="00871696">
      <w:pPr>
        <w:ind w:left="720"/>
        <w:jc w:val="both"/>
      </w:pPr>
    </w:p>
    <w:p w:rsidR="00871696" w:rsidRDefault="000A5373">
      <w:pPr>
        <w:numPr>
          <w:ilvl w:val="0"/>
          <w:numId w:val="5"/>
        </w:numPr>
        <w:ind w:hanging="360"/>
        <w:jc w:val="both"/>
        <w:rPr>
          <w:rFonts w:ascii="Arial" w:eastAsia="Arial" w:hAnsi="Arial" w:cs="Arial"/>
          <w:sz w:val="20"/>
          <w:szCs w:val="20"/>
        </w:rPr>
      </w:pPr>
      <w:r>
        <w:rPr>
          <w:rFonts w:ascii="Arial" w:eastAsia="Arial" w:hAnsi="Arial" w:cs="Arial"/>
          <w:sz w:val="20"/>
          <w:szCs w:val="20"/>
        </w:rPr>
        <w:t>System will send a notification to the mobile number, informing them that they would need to verify transaction by replying to the message with a transaction code found on the message.</w:t>
      </w:r>
    </w:p>
    <w:p w:rsidR="00871696" w:rsidRDefault="00871696">
      <w:pPr>
        <w:jc w:val="both"/>
      </w:pPr>
    </w:p>
    <w:p w:rsidR="00871696" w:rsidRDefault="00871696">
      <w:pPr>
        <w:jc w:val="both"/>
      </w:pPr>
    </w:p>
    <w:p w:rsidR="00871696" w:rsidRDefault="000A5373">
      <w:pPr>
        <w:ind w:left="720"/>
        <w:jc w:val="both"/>
      </w:pPr>
      <w:proofErr w:type="gramStart"/>
      <w:r>
        <w:rPr>
          <w:rFonts w:ascii="Arial" w:eastAsia="Arial" w:hAnsi="Arial" w:cs="Arial"/>
          <w:sz w:val="20"/>
          <w:szCs w:val="20"/>
        </w:rPr>
        <w:t>Ex.</w:t>
      </w:r>
      <w:proofErr w:type="gramEnd"/>
      <w:r>
        <w:rPr>
          <w:rFonts w:ascii="Arial" w:eastAsia="Arial" w:hAnsi="Arial" w:cs="Arial"/>
          <w:sz w:val="20"/>
          <w:szCs w:val="20"/>
        </w:rPr>
        <w:t xml:space="preserve"> </w:t>
      </w:r>
      <w:r>
        <w:rPr>
          <w:rFonts w:ascii="Arial" w:eastAsia="Arial" w:hAnsi="Arial" w:cs="Arial"/>
          <w:color w:val="222222"/>
          <w:sz w:val="20"/>
          <w:szCs w:val="20"/>
        </w:rPr>
        <w:t xml:space="preserve">We have received your request. To complete your transaction, you would need to reply to this message with the following syntax and 4 digit Transaction </w:t>
      </w:r>
      <w:proofErr w:type="gramStart"/>
      <w:r>
        <w:rPr>
          <w:rFonts w:ascii="Arial" w:eastAsia="Arial" w:hAnsi="Arial" w:cs="Arial"/>
          <w:color w:val="222222"/>
          <w:sz w:val="20"/>
          <w:szCs w:val="20"/>
        </w:rPr>
        <w:t>Code  &lt;</w:t>
      </w:r>
      <w:proofErr w:type="gramEnd"/>
      <w:r>
        <w:rPr>
          <w:rFonts w:ascii="Arial" w:eastAsia="Arial" w:hAnsi="Arial" w:cs="Arial"/>
          <w:color w:val="222222"/>
          <w:sz w:val="20"/>
          <w:szCs w:val="20"/>
        </w:rPr>
        <w:t xml:space="preserve">XXXX&gt;. </w:t>
      </w:r>
      <w:proofErr w:type="gramStart"/>
      <w:r>
        <w:rPr>
          <w:rFonts w:ascii="Arial" w:eastAsia="Arial" w:hAnsi="Arial" w:cs="Arial"/>
          <w:color w:val="222222"/>
          <w:sz w:val="20"/>
          <w:szCs w:val="20"/>
        </w:rPr>
        <w:t>Ex. Transcode &lt;1A2B&gt; to 2910.</w:t>
      </w:r>
      <w:proofErr w:type="gramEnd"/>
      <w:r>
        <w:rPr>
          <w:rFonts w:ascii="Arial" w:eastAsia="Arial" w:hAnsi="Arial" w:cs="Arial"/>
          <w:color w:val="222222"/>
          <w:sz w:val="20"/>
          <w:szCs w:val="20"/>
        </w:rPr>
        <w:t xml:space="preserve"> Please note that the Transaction Code is not case sensitive. This message is FREE.</w:t>
      </w:r>
    </w:p>
    <w:p w:rsidR="00871696" w:rsidRDefault="00871696">
      <w:pPr>
        <w:ind w:left="720"/>
        <w:jc w:val="both"/>
      </w:pPr>
    </w:p>
    <w:p w:rsidR="00871696" w:rsidRDefault="000A5373">
      <w:pPr>
        <w:numPr>
          <w:ilvl w:val="0"/>
          <w:numId w:val="5"/>
        </w:numPr>
        <w:ind w:hanging="360"/>
        <w:jc w:val="both"/>
        <w:rPr>
          <w:rFonts w:ascii="Arial" w:eastAsia="Arial" w:hAnsi="Arial" w:cs="Arial"/>
          <w:sz w:val="20"/>
          <w:szCs w:val="20"/>
        </w:rPr>
      </w:pPr>
      <w:r>
        <w:rPr>
          <w:rFonts w:ascii="Arial" w:eastAsia="Arial" w:hAnsi="Arial" w:cs="Arial"/>
          <w:sz w:val="20"/>
          <w:szCs w:val="20"/>
        </w:rPr>
        <w:t>After the system confirms the transaction the system will send a notification informing the subscriber of the successfully charging and the download link to game content.</w:t>
      </w:r>
    </w:p>
    <w:p w:rsidR="00871696" w:rsidRDefault="00871696">
      <w:pPr>
        <w:jc w:val="both"/>
      </w:pPr>
    </w:p>
    <w:p w:rsidR="00871696" w:rsidRDefault="000A5373">
      <w:pPr>
        <w:ind w:left="720"/>
        <w:jc w:val="both"/>
      </w:pPr>
      <w:proofErr w:type="gramStart"/>
      <w:r>
        <w:rPr>
          <w:rFonts w:ascii="Arial" w:eastAsia="Arial" w:hAnsi="Arial" w:cs="Arial"/>
          <w:sz w:val="20"/>
          <w:szCs w:val="20"/>
        </w:rPr>
        <w:t>Ex. Thank you for your purchase.</w:t>
      </w:r>
      <w:proofErr w:type="gramEnd"/>
      <w:r>
        <w:rPr>
          <w:rFonts w:ascii="Arial" w:eastAsia="Arial" w:hAnsi="Arial" w:cs="Arial"/>
          <w:sz w:val="20"/>
          <w:szCs w:val="20"/>
        </w:rPr>
        <w:t xml:space="preserve"> You have been charged Php20.00 for this transaction. Click on the link below to download your game. Standard data charges will apply.</w:t>
      </w:r>
    </w:p>
    <w:p w:rsidR="00871696" w:rsidRDefault="00871696">
      <w:pPr>
        <w:ind w:left="720"/>
        <w:jc w:val="both"/>
      </w:pPr>
    </w:p>
    <w:p w:rsidR="00871696" w:rsidRDefault="000A5373">
      <w:pPr>
        <w:ind w:left="720"/>
        <w:jc w:val="both"/>
      </w:pPr>
      <w:r>
        <w:rPr>
          <w:rFonts w:ascii="Arial" w:eastAsia="Arial" w:hAnsi="Arial" w:cs="Arial"/>
          <w:sz w:val="20"/>
          <w:szCs w:val="20"/>
        </w:rPr>
        <w:t>&lt;</w:t>
      </w:r>
      <w:proofErr w:type="gramStart"/>
      <w:r>
        <w:rPr>
          <w:rFonts w:ascii="Arial" w:eastAsia="Arial" w:hAnsi="Arial" w:cs="Arial"/>
          <w:sz w:val="20"/>
          <w:szCs w:val="20"/>
        </w:rPr>
        <w:t>download</w:t>
      </w:r>
      <w:proofErr w:type="gramEnd"/>
      <w:r>
        <w:rPr>
          <w:rFonts w:ascii="Arial" w:eastAsia="Arial" w:hAnsi="Arial" w:cs="Arial"/>
          <w:sz w:val="20"/>
          <w:szCs w:val="20"/>
        </w:rPr>
        <w:t xml:space="preserve"> link&gt;</w:t>
      </w:r>
    </w:p>
    <w:p w:rsidR="00871696" w:rsidRDefault="00871696"/>
    <w:p w:rsidR="00871696" w:rsidRDefault="000A5373">
      <w:pPr>
        <w:ind w:left="720"/>
        <w:jc w:val="both"/>
      </w:pPr>
      <w:proofErr w:type="gramStart"/>
      <w:r>
        <w:rPr>
          <w:rFonts w:ascii="Arial" w:eastAsia="Arial" w:hAnsi="Arial" w:cs="Arial"/>
          <w:sz w:val="20"/>
          <w:szCs w:val="20"/>
        </w:rPr>
        <w:t>Questions?</w:t>
      </w:r>
      <w:proofErr w:type="gramEnd"/>
      <w:r>
        <w:rPr>
          <w:rFonts w:ascii="Arial" w:eastAsia="Arial" w:hAnsi="Arial" w:cs="Arial"/>
          <w:sz w:val="20"/>
          <w:szCs w:val="20"/>
        </w:rPr>
        <w:t xml:space="preserve"> Call (02) 887-3973, Mon - Fri, 7am to 10pm</w:t>
      </w:r>
    </w:p>
    <w:p w:rsidR="00871696" w:rsidRDefault="00871696">
      <w:pPr>
        <w:ind w:left="720"/>
        <w:jc w:val="both"/>
      </w:pPr>
    </w:p>
    <w:p w:rsidR="00871696" w:rsidRDefault="000A5373">
      <w:pPr>
        <w:numPr>
          <w:ilvl w:val="0"/>
          <w:numId w:val="4"/>
        </w:numPr>
        <w:ind w:hanging="720"/>
        <w:jc w:val="both"/>
        <w:rPr>
          <w:rFonts w:ascii="Arial" w:eastAsia="Arial" w:hAnsi="Arial" w:cs="Arial"/>
          <w:sz w:val="20"/>
          <w:szCs w:val="20"/>
        </w:rPr>
      </w:pPr>
      <w:r>
        <w:rPr>
          <w:rFonts w:ascii="Arial" w:eastAsia="Arial" w:hAnsi="Arial" w:cs="Arial"/>
          <w:b/>
          <w:sz w:val="20"/>
          <w:szCs w:val="20"/>
        </w:rPr>
        <w:t>Subscription via App or WAP</w:t>
      </w:r>
    </w:p>
    <w:p w:rsidR="00871696" w:rsidRDefault="00871696">
      <w:pPr>
        <w:ind w:left="720"/>
        <w:jc w:val="both"/>
      </w:pPr>
    </w:p>
    <w:p w:rsidR="00871696" w:rsidRDefault="000A5373">
      <w:pPr>
        <w:numPr>
          <w:ilvl w:val="0"/>
          <w:numId w:val="8"/>
        </w:numPr>
        <w:ind w:hanging="360"/>
        <w:jc w:val="both"/>
        <w:rPr>
          <w:rFonts w:ascii="Arial" w:eastAsia="Arial" w:hAnsi="Arial" w:cs="Arial"/>
          <w:sz w:val="20"/>
          <w:szCs w:val="20"/>
        </w:rPr>
      </w:pPr>
      <w:r>
        <w:rPr>
          <w:rFonts w:ascii="Arial" w:eastAsia="Arial" w:hAnsi="Arial" w:cs="Arial"/>
          <w:b/>
          <w:sz w:val="20"/>
          <w:szCs w:val="20"/>
        </w:rPr>
        <w:t xml:space="preserve">APP </w:t>
      </w:r>
    </w:p>
    <w:p w:rsidR="00871696" w:rsidRDefault="00871696">
      <w:pPr>
        <w:ind w:left="1080"/>
        <w:jc w:val="both"/>
      </w:pPr>
    </w:p>
    <w:p w:rsidR="00871696" w:rsidRDefault="000A5373">
      <w:pPr>
        <w:numPr>
          <w:ilvl w:val="0"/>
          <w:numId w:val="6"/>
        </w:numPr>
        <w:ind w:hanging="360"/>
        <w:jc w:val="both"/>
        <w:rPr>
          <w:rFonts w:ascii="Arial" w:eastAsia="Arial" w:hAnsi="Arial" w:cs="Arial"/>
          <w:sz w:val="20"/>
          <w:szCs w:val="20"/>
        </w:rPr>
      </w:pPr>
      <w:r>
        <w:rPr>
          <w:rFonts w:ascii="Arial" w:eastAsia="Arial" w:hAnsi="Arial" w:cs="Arial"/>
          <w:sz w:val="20"/>
          <w:szCs w:val="20"/>
        </w:rPr>
        <w:t>Users can also subscribe to the service by clicking on the Accept and Download button of the application.</w:t>
      </w:r>
    </w:p>
    <w:p w:rsidR="00871696" w:rsidRDefault="00871696">
      <w:pPr>
        <w:ind w:left="1080"/>
        <w:jc w:val="both"/>
      </w:pPr>
    </w:p>
    <w:p w:rsidR="00871696" w:rsidRDefault="000A5373">
      <w:pPr>
        <w:numPr>
          <w:ilvl w:val="0"/>
          <w:numId w:val="6"/>
        </w:numPr>
        <w:ind w:hanging="360"/>
        <w:jc w:val="both"/>
        <w:rPr>
          <w:rFonts w:ascii="Arial" w:eastAsia="Arial" w:hAnsi="Arial" w:cs="Arial"/>
          <w:sz w:val="20"/>
          <w:szCs w:val="20"/>
        </w:rPr>
      </w:pPr>
      <w:r>
        <w:rPr>
          <w:rFonts w:ascii="Arial" w:eastAsia="Arial" w:hAnsi="Arial" w:cs="Arial"/>
          <w:sz w:val="20"/>
          <w:szCs w:val="20"/>
        </w:rPr>
        <w:t>Upon clicking the button, System will send a notification to the mobile number, informing them that they would need to verify transaction by replying to the message with a transaction code found on the message.</w:t>
      </w:r>
    </w:p>
    <w:p w:rsidR="00871696" w:rsidRDefault="00871696">
      <w:pPr>
        <w:jc w:val="both"/>
      </w:pPr>
    </w:p>
    <w:p w:rsidR="00871696" w:rsidRDefault="00871696">
      <w:pPr>
        <w:jc w:val="both"/>
      </w:pPr>
    </w:p>
    <w:p w:rsidR="00871696" w:rsidRDefault="000A5373">
      <w:pPr>
        <w:ind w:left="1080"/>
        <w:jc w:val="both"/>
      </w:pPr>
      <w:proofErr w:type="gramStart"/>
      <w:r>
        <w:rPr>
          <w:rFonts w:ascii="Arial" w:eastAsia="Arial" w:hAnsi="Arial" w:cs="Arial"/>
          <w:sz w:val="20"/>
          <w:szCs w:val="20"/>
        </w:rPr>
        <w:t>Ex.</w:t>
      </w:r>
      <w:proofErr w:type="gramEnd"/>
      <w:r>
        <w:rPr>
          <w:rFonts w:ascii="Arial" w:eastAsia="Arial" w:hAnsi="Arial" w:cs="Arial"/>
          <w:sz w:val="20"/>
          <w:szCs w:val="20"/>
        </w:rPr>
        <w:t xml:space="preserve"> </w:t>
      </w:r>
      <w:r>
        <w:rPr>
          <w:rFonts w:ascii="Arial" w:eastAsia="Arial" w:hAnsi="Arial" w:cs="Arial"/>
          <w:color w:val="222222"/>
          <w:sz w:val="20"/>
          <w:szCs w:val="20"/>
        </w:rPr>
        <w:t xml:space="preserve">We have received your request. To complete your transaction, you would need to reply to this message with the following syntax and 4 </w:t>
      </w:r>
      <w:proofErr w:type="gramStart"/>
      <w:r>
        <w:rPr>
          <w:rFonts w:ascii="Arial" w:eastAsia="Arial" w:hAnsi="Arial" w:cs="Arial"/>
          <w:color w:val="222222"/>
          <w:sz w:val="20"/>
          <w:szCs w:val="20"/>
        </w:rPr>
        <w:t>digit</w:t>
      </w:r>
      <w:proofErr w:type="gramEnd"/>
      <w:r>
        <w:rPr>
          <w:rFonts w:ascii="Arial" w:eastAsia="Arial" w:hAnsi="Arial" w:cs="Arial"/>
          <w:color w:val="222222"/>
          <w:sz w:val="20"/>
          <w:szCs w:val="20"/>
        </w:rPr>
        <w:t xml:space="preserve"> Transaction Code &lt;XXXX&gt;. </w:t>
      </w:r>
      <w:proofErr w:type="gramStart"/>
      <w:r>
        <w:rPr>
          <w:rFonts w:ascii="Arial" w:eastAsia="Arial" w:hAnsi="Arial" w:cs="Arial"/>
          <w:color w:val="222222"/>
          <w:sz w:val="20"/>
          <w:szCs w:val="20"/>
        </w:rPr>
        <w:t>Ex. Transcode &lt;1A2B&gt; to 2910.</w:t>
      </w:r>
      <w:proofErr w:type="gramEnd"/>
      <w:r>
        <w:rPr>
          <w:rFonts w:ascii="Arial" w:eastAsia="Arial" w:hAnsi="Arial" w:cs="Arial"/>
          <w:color w:val="222222"/>
          <w:sz w:val="20"/>
          <w:szCs w:val="20"/>
        </w:rPr>
        <w:t xml:space="preserve"> Please note that the Transaction Code is not case sensitive. This message is FREE.</w:t>
      </w:r>
    </w:p>
    <w:p w:rsidR="00871696" w:rsidRDefault="00871696">
      <w:pPr>
        <w:ind w:left="1080"/>
        <w:jc w:val="both"/>
      </w:pPr>
    </w:p>
    <w:p w:rsidR="00871696" w:rsidRDefault="000A5373">
      <w:pPr>
        <w:numPr>
          <w:ilvl w:val="0"/>
          <w:numId w:val="6"/>
        </w:numPr>
        <w:ind w:hanging="360"/>
        <w:jc w:val="both"/>
        <w:rPr>
          <w:rFonts w:ascii="Arial" w:eastAsia="Arial" w:hAnsi="Arial" w:cs="Arial"/>
          <w:sz w:val="20"/>
          <w:szCs w:val="20"/>
        </w:rPr>
      </w:pPr>
      <w:r>
        <w:rPr>
          <w:rFonts w:ascii="Arial" w:eastAsia="Arial" w:hAnsi="Arial" w:cs="Arial"/>
          <w:sz w:val="20"/>
          <w:szCs w:val="20"/>
        </w:rPr>
        <w:t>After the system confirms the transaction the system will send a notification informing the subscriber of the successfully charging and the download link to a free game content. Only new subscribers are entitled to the FREE game content.</w:t>
      </w:r>
    </w:p>
    <w:p w:rsidR="00871696" w:rsidRDefault="00871696">
      <w:pPr>
        <w:ind w:left="1080"/>
        <w:jc w:val="both"/>
      </w:pPr>
    </w:p>
    <w:p w:rsidR="00871696" w:rsidRDefault="000A5373">
      <w:pPr>
        <w:ind w:left="1080"/>
        <w:jc w:val="both"/>
      </w:pPr>
      <w:r>
        <w:rPr>
          <w:rFonts w:ascii="Arial" w:eastAsia="Arial" w:hAnsi="Arial" w:cs="Arial"/>
          <w:sz w:val="20"/>
          <w:szCs w:val="20"/>
        </w:rPr>
        <w:t>Ex. Thank you! You can now start enjoying your premium subscription for only P10.00/day. Click on the link below to start playing. Standard data charges will apply.</w:t>
      </w:r>
    </w:p>
    <w:p w:rsidR="00871696" w:rsidRDefault="00871696">
      <w:pPr>
        <w:ind w:left="1080"/>
        <w:jc w:val="both"/>
      </w:pPr>
    </w:p>
    <w:p w:rsidR="00871696" w:rsidRDefault="000A5373">
      <w:pPr>
        <w:ind w:left="1080"/>
        <w:jc w:val="both"/>
      </w:pPr>
      <w:r>
        <w:rPr>
          <w:rFonts w:ascii="Arial" w:eastAsia="Arial" w:hAnsi="Arial" w:cs="Arial"/>
          <w:sz w:val="20"/>
          <w:szCs w:val="20"/>
        </w:rPr>
        <w:t xml:space="preserve"> Please click on &lt;download link&gt; to get your FREE game.</w:t>
      </w:r>
    </w:p>
    <w:p w:rsidR="00871696" w:rsidRDefault="00871696">
      <w:pPr>
        <w:ind w:left="1080"/>
        <w:jc w:val="both"/>
      </w:pPr>
    </w:p>
    <w:p w:rsidR="00871696" w:rsidRDefault="000A5373">
      <w:pPr>
        <w:ind w:left="1080"/>
        <w:jc w:val="both"/>
      </w:pPr>
      <w:r>
        <w:rPr>
          <w:rFonts w:ascii="Arial" w:eastAsia="Arial" w:hAnsi="Arial" w:cs="Arial"/>
          <w:sz w:val="20"/>
          <w:szCs w:val="20"/>
        </w:rPr>
        <w:t xml:space="preserve"> </w:t>
      </w:r>
      <w:proofErr w:type="gramStart"/>
      <w:r>
        <w:rPr>
          <w:rFonts w:ascii="Arial" w:eastAsia="Arial" w:hAnsi="Arial" w:cs="Arial"/>
          <w:sz w:val="20"/>
          <w:szCs w:val="20"/>
        </w:rPr>
        <w:t>Questions?</w:t>
      </w:r>
      <w:proofErr w:type="gramEnd"/>
      <w:r>
        <w:rPr>
          <w:rFonts w:ascii="Arial" w:eastAsia="Arial" w:hAnsi="Arial" w:cs="Arial"/>
          <w:sz w:val="20"/>
          <w:szCs w:val="20"/>
        </w:rPr>
        <w:t xml:space="preserve"> Call (02) 887-3973, Mon - Fri, 7am to 10pm</w:t>
      </w:r>
    </w:p>
    <w:p w:rsidR="00871696" w:rsidRDefault="000A5373">
      <w:pPr>
        <w:numPr>
          <w:ilvl w:val="0"/>
          <w:numId w:val="8"/>
        </w:numPr>
        <w:ind w:hanging="360"/>
        <w:jc w:val="both"/>
        <w:rPr>
          <w:rFonts w:ascii="Arial" w:eastAsia="Arial" w:hAnsi="Arial" w:cs="Arial"/>
          <w:sz w:val="20"/>
          <w:szCs w:val="20"/>
        </w:rPr>
      </w:pPr>
      <w:r>
        <w:rPr>
          <w:rFonts w:ascii="Arial" w:eastAsia="Arial" w:hAnsi="Arial" w:cs="Arial"/>
          <w:b/>
          <w:sz w:val="20"/>
          <w:szCs w:val="20"/>
        </w:rPr>
        <w:t>WAP</w:t>
      </w:r>
    </w:p>
    <w:p w:rsidR="00871696" w:rsidRDefault="00871696">
      <w:pPr>
        <w:jc w:val="both"/>
      </w:pPr>
    </w:p>
    <w:p w:rsidR="00871696" w:rsidRDefault="000A5373">
      <w:pPr>
        <w:numPr>
          <w:ilvl w:val="0"/>
          <w:numId w:val="1"/>
        </w:numPr>
        <w:ind w:hanging="360"/>
        <w:jc w:val="both"/>
        <w:rPr>
          <w:rFonts w:ascii="Arial" w:eastAsia="Arial" w:hAnsi="Arial" w:cs="Arial"/>
          <w:sz w:val="20"/>
          <w:szCs w:val="20"/>
        </w:rPr>
      </w:pPr>
      <w:r>
        <w:rPr>
          <w:rFonts w:ascii="Arial" w:eastAsia="Arial" w:hAnsi="Arial" w:cs="Arial"/>
          <w:sz w:val="20"/>
          <w:szCs w:val="20"/>
        </w:rPr>
        <w:t>To subscribe/register via WAP, user would need to input their mobile number into the WAP subscription page.</w:t>
      </w:r>
    </w:p>
    <w:p w:rsidR="00871696" w:rsidRDefault="00871696">
      <w:pPr>
        <w:ind w:left="1080"/>
        <w:jc w:val="both"/>
      </w:pPr>
    </w:p>
    <w:p w:rsidR="00871696" w:rsidRDefault="000A5373">
      <w:pPr>
        <w:numPr>
          <w:ilvl w:val="0"/>
          <w:numId w:val="1"/>
        </w:numPr>
        <w:ind w:hanging="360"/>
        <w:jc w:val="both"/>
        <w:rPr>
          <w:rFonts w:ascii="Arial" w:eastAsia="Arial" w:hAnsi="Arial" w:cs="Arial"/>
          <w:sz w:val="20"/>
          <w:szCs w:val="20"/>
        </w:rPr>
      </w:pPr>
      <w:r>
        <w:rPr>
          <w:rFonts w:ascii="Arial" w:eastAsia="Arial" w:hAnsi="Arial" w:cs="Arial"/>
          <w:sz w:val="20"/>
          <w:szCs w:val="20"/>
        </w:rPr>
        <w:t>System will send a notification to the mobile number, informing them that they would need to verify transaction by replying to the message with a transaction code found on the message.</w:t>
      </w:r>
    </w:p>
    <w:p w:rsidR="00871696" w:rsidRDefault="00871696">
      <w:pPr>
        <w:jc w:val="both"/>
      </w:pPr>
    </w:p>
    <w:p w:rsidR="00871696" w:rsidRDefault="00871696">
      <w:pPr>
        <w:jc w:val="both"/>
      </w:pPr>
    </w:p>
    <w:p w:rsidR="00871696" w:rsidRDefault="000A5373">
      <w:pPr>
        <w:ind w:left="1080"/>
        <w:jc w:val="both"/>
      </w:pPr>
      <w:proofErr w:type="gramStart"/>
      <w:r>
        <w:rPr>
          <w:rFonts w:ascii="Arial" w:eastAsia="Arial" w:hAnsi="Arial" w:cs="Arial"/>
          <w:sz w:val="20"/>
          <w:szCs w:val="20"/>
        </w:rPr>
        <w:t>Ex.</w:t>
      </w:r>
      <w:proofErr w:type="gramEnd"/>
      <w:r>
        <w:rPr>
          <w:rFonts w:ascii="Arial" w:eastAsia="Arial" w:hAnsi="Arial" w:cs="Arial"/>
          <w:sz w:val="20"/>
          <w:szCs w:val="20"/>
        </w:rPr>
        <w:t xml:space="preserve"> </w:t>
      </w:r>
      <w:r>
        <w:rPr>
          <w:rFonts w:ascii="Arial" w:eastAsia="Arial" w:hAnsi="Arial" w:cs="Arial"/>
          <w:color w:val="222222"/>
          <w:sz w:val="20"/>
          <w:szCs w:val="20"/>
        </w:rPr>
        <w:t xml:space="preserve">We have received your request. To complete your transaction, you would need to reply to this message with the following syntax and 4 digit Transaction </w:t>
      </w:r>
      <w:proofErr w:type="gramStart"/>
      <w:r>
        <w:rPr>
          <w:rFonts w:ascii="Arial" w:eastAsia="Arial" w:hAnsi="Arial" w:cs="Arial"/>
          <w:color w:val="222222"/>
          <w:sz w:val="20"/>
          <w:szCs w:val="20"/>
        </w:rPr>
        <w:t>Code  &lt;</w:t>
      </w:r>
      <w:proofErr w:type="gramEnd"/>
      <w:r>
        <w:rPr>
          <w:rFonts w:ascii="Arial" w:eastAsia="Arial" w:hAnsi="Arial" w:cs="Arial"/>
          <w:color w:val="222222"/>
          <w:sz w:val="20"/>
          <w:szCs w:val="20"/>
        </w:rPr>
        <w:t xml:space="preserve">XXXX&gt;. </w:t>
      </w:r>
      <w:proofErr w:type="gramStart"/>
      <w:r>
        <w:rPr>
          <w:rFonts w:ascii="Arial" w:eastAsia="Arial" w:hAnsi="Arial" w:cs="Arial"/>
          <w:color w:val="222222"/>
          <w:sz w:val="20"/>
          <w:szCs w:val="20"/>
        </w:rPr>
        <w:t>Ex. Transcode &lt;1A2B&gt; to 2910.</w:t>
      </w:r>
      <w:proofErr w:type="gramEnd"/>
      <w:r>
        <w:rPr>
          <w:rFonts w:ascii="Arial" w:eastAsia="Arial" w:hAnsi="Arial" w:cs="Arial"/>
          <w:color w:val="222222"/>
          <w:sz w:val="20"/>
          <w:szCs w:val="20"/>
        </w:rPr>
        <w:t xml:space="preserve"> Please note that the Transaction Code is not case sensitive. This message is FREE.</w:t>
      </w:r>
    </w:p>
    <w:p w:rsidR="00871696" w:rsidRDefault="00871696">
      <w:pPr>
        <w:jc w:val="both"/>
      </w:pPr>
    </w:p>
    <w:p w:rsidR="00871696" w:rsidRDefault="000A5373">
      <w:pPr>
        <w:numPr>
          <w:ilvl w:val="0"/>
          <w:numId w:val="1"/>
        </w:numPr>
        <w:ind w:hanging="360"/>
        <w:jc w:val="both"/>
        <w:rPr>
          <w:rFonts w:ascii="Arial" w:eastAsia="Arial" w:hAnsi="Arial" w:cs="Arial"/>
          <w:sz w:val="20"/>
          <w:szCs w:val="20"/>
        </w:rPr>
      </w:pPr>
      <w:r>
        <w:rPr>
          <w:rFonts w:ascii="Arial" w:eastAsia="Arial" w:hAnsi="Arial" w:cs="Arial"/>
          <w:sz w:val="20"/>
          <w:szCs w:val="20"/>
        </w:rPr>
        <w:t>After the system confirms the transaction the system will send a notification informing the subscriber of the successfully charging and the download link to a free game content. Only new subscribers are entitled to the FREE game content.</w:t>
      </w:r>
    </w:p>
    <w:p w:rsidR="00871696" w:rsidRDefault="00871696">
      <w:pPr>
        <w:jc w:val="both"/>
      </w:pPr>
    </w:p>
    <w:p w:rsidR="00871696" w:rsidRDefault="00871696">
      <w:pPr>
        <w:jc w:val="both"/>
      </w:pPr>
    </w:p>
    <w:p w:rsidR="00871696" w:rsidRDefault="000A5373">
      <w:pPr>
        <w:ind w:left="1080"/>
        <w:jc w:val="both"/>
      </w:pPr>
      <w:r>
        <w:rPr>
          <w:rFonts w:ascii="Arial" w:eastAsia="Arial" w:hAnsi="Arial" w:cs="Arial"/>
          <w:sz w:val="20"/>
          <w:szCs w:val="20"/>
        </w:rPr>
        <w:t>Ex. Thank you! You can now start enjoying your premium subscription for only P10.00/day. Click on the link below to start playing. Standard data charges will apply.</w:t>
      </w:r>
    </w:p>
    <w:p w:rsidR="00871696" w:rsidRDefault="00871696">
      <w:pPr>
        <w:ind w:left="1080"/>
        <w:jc w:val="both"/>
      </w:pPr>
    </w:p>
    <w:p w:rsidR="00871696" w:rsidRDefault="000A5373">
      <w:pPr>
        <w:ind w:left="1080"/>
        <w:jc w:val="both"/>
      </w:pPr>
      <w:r>
        <w:rPr>
          <w:rFonts w:ascii="Arial" w:eastAsia="Arial" w:hAnsi="Arial" w:cs="Arial"/>
          <w:sz w:val="20"/>
          <w:szCs w:val="20"/>
        </w:rPr>
        <w:t xml:space="preserve">      Please click on &lt;download link&gt; to get your FREE game.</w:t>
      </w:r>
    </w:p>
    <w:p w:rsidR="00871696" w:rsidRDefault="00871696">
      <w:pPr>
        <w:ind w:left="1080"/>
        <w:jc w:val="both"/>
      </w:pPr>
    </w:p>
    <w:p w:rsidR="00871696" w:rsidRDefault="000A5373">
      <w:pPr>
        <w:ind w:left="1080"/>
        <w:jc w:val="both"/>
      </w:pPr>
      <w:r>
        <w:rPr>
          <w:rFonts w:ascii="Arial" w:eastAsia="Arial" w:hAnsi="Arial" w:cs="Arial"/>
          <w:sz w:val="20"/>
          <w:szCs w:val="20"/>
        </w:rPr>
        <w:t xml:space="preserve"> </w:t>
      </w:r>
      <w:r>
        <w:rPr>
          <w:rFonts w:ascii="Arial" w:eastAsia="Arial" w:hAnsi="Arial" w:cs="Arial"/>
          <w:sz w:val="20"/>
          <w:szCs w:val="20"/>
        </w:rPr>
        <w:tab/>
      </w:r>
      <w:proofErr w:type="gramStart"/>
      <w:r>
        <w:rPr>
          <w:rFonts w:ascii="Arial" w:eastAsia="Arial" w:hAnsi="Arial" w:cs="Arial"/>
          <w:sz w:val="20"/>
          <w:szCs w:val="20"/>
        </w:rPr>
        <w:t>Questions?</w:t>
      </w:r>
      <w:proofErr w:type="gramEnd"/>
      <w:r>
        <w:rPr>
          <w:rFonts w:ascii="Arial" w:eastAsia="Arial" w:hAnsi="Arial" w:cs="Arial"/>
          <w:sz w:val="20"/>
          <w:szCs w:val="20"/>
        </w:rPr>
        <w:t xml:space="preserve"> Call (02) 887-3973, Mon - Fri, 7am to 10pm</w:t>
      </w:r>
    </w:p>
    <w:p w:rsidR="00871696" w:rsidRDefault="000A5373">
      <w:pPr>
        <w:numPr>
          <w:ilvl w:val="0"/>
          <w:numId w:val="1"/>
        </w:numPr>
        <w:ind w:hanging="360"/>
        <w:jc w:val="both"/>
        <w:rPr>
          <w:rFonts w:ascii="Arial" w:eastAsia="Arial" w:hAnsi="Arial" w:cs="Arial"/>
          <w:sz w:val="20"/>
          <w:szCs w:val="20"/>
        </w:rPr>
      </w:pPr>
      <w:r>
        <w:rPr>
          <w:rFonts w:ascii="Arial" w:eastAsia="Arial" w:hAnsi="Arial" w:cs="Arial"/>
          <w:sz w:val="20"/>
          <w:szCs w:val="20"/>
        </w:rPr>
        <w:t>User would need to click on the download button to continue with the game purchase.</w:t>
      </w:r>
    </w:p>
    <w:p w:rsidR="00871696" w:rsidRDefault="000A5373">
      <w:pPr>
        <w:numPr>
          <w:ilvl w:val="0"/>
          <w:numId w:val="1"/>
        </w:numPr>
        <w:ind w:hanging="360"/>
        <w:jc w:val="both"/>
        <w:rPr>
          <w:rFonts w:ascii="Arial" w:eastAsia="Arial" w:hAnsi="Arial" w:cs="Arial"/>
          <w:sz w:val="20"/>
          <w:szCs w:val="20"/>
        </w:rPr>
      </w:pPr>
      <w:r>
        <w:rPr>
          <w:rFonts w:ascii="Arial" w:eastAsia="Arial" w:hAnsi="Arial" w:cs="Arial"/>
          <w:sz w:val="20"/>
          <w:szCs w:val="20"/>
        </w:rPr>
        <w:t>System will send a confirmation message to the user which would contain the game download link.</w:t>
      </w:r>
    </w:p>
    <w:p w:rsidR="00871696" w:rsidRDefault="00871696">
      <w:pPr>
        <w:jc w:val="both"/>
      </w:pPr>
    </w:p>
    <w:p w:rsidR="00871696" w:rsidRDefault="00871696">
      <w:pPr>
        <w:jc w:val="both"/>
      </w:pPr>
    </w:p>
    <w:p w:rsidR="00871696" w:rsidRDefault="000A5373">
      <w:pPr>
        <w:ind w:left="1080"/>
        <w:jc w:val="both"/>
      </w:pPr>
      <w:proofErr w:type="gramStart"/>
      <w:r>
        <w:rPr>
          <w:rFonts w:ascii="Arial" w:eastAsia="Arial" w:hAnsi="Arial" w:cs="Arial"/>
          <w:sz w:val="20"/>
          <w:szCs w:val="20"/>
        </w:rPr>
        <w:t>Ex. Thank you for your purchase.</w:t>
      </w:r>
      <w:proofErr w:type="gramEnd"/>
      <w:r>
        <w:rPr>
          <w:rFonts w:ascii="Arial" w:eastAsia="Arial" w:hAnsi="Arial" w:cs="Arial"/>
          <w:sz w:val="20"/>
          <w:szCs w:val="20"/>
        </w:rPr>
        <w:t xml:space="preserve"> You have been charged Php20.00 for this transaction. Click on the link below to download your game. Standard data charges will apply.</w:t>
      </w:r>
    </w:p>
    <w:p w:rsidR="00871696" w:rsidRDefault="00871696">
      <w:pPr>
        <w:ind w:left="1080"/>
        <w:jc w:val="both"/>
      </w:pPr>
    </w:p>
    <w:p w:rsidR="00871696" w:rsidRDefault="000A5373">
      <w:pPr>
        <w:ind w:left="1080"/>
        <w:jc w:val="both"/>
      </w:pPr>
      <w:r>
        <w:rPr>
          <w:rFonts w:ascii="Arial" w:eastAsia="Arial" w:hAnsi="Arial" w:cs="Arial"/>
          <w:sz w:val="20"/>
          <w:szCs w:val="20"/>
        </w:rPr>
        <w:t>&lt;</w:t>
      </w:r>
      <w:proofErr w:type="gramStart"/>
      <w:r>
        <w:rPr>
          <w:rFonts w:ascii="Arial" w:eastAsia="Arial" w:hAnsi="Arial" w:cs="Arial"/>
          <w:sz w:val="20"/>
          <w:szCs w:val="20"/>
        </w:rPr>
        <w:t>download</w:t>
      </w:r>
      <w:proofErr w:type="gramEnd"/>
      <w:r>
        <w:rPr>
          <w:rFonts w:ascii="Arial" w:eastAsia="Arial" w:hAnsi="Arial" w:cs="Arial"/>
          <w:sz w:val="20"/>
          <w:szCs w:val="20"/>
        </w:rPr>
        <w:t xml:space="preserve"> link&gt;</w:t>
      </w:r>
    </w:p>
    <w:p w:rsidR="00871696" w:rsidRDefault="00871696">
      <w:pPr>
        <w:ind w:left="1080"/>
        <w:jc w:val="both"/>
      </w:pPr>
    </w:p>
    <w:p w:rsidR="00871696" w:rsidRDefault="000A5373">
      <w:pPr>
        <w:ind w:left="1080"/>
        <w:jc w:val="both"/>
      </w:pPr>
      <w:proofErr w:type="gramStart"/>
      <w:r>
        <w:rPr>
          <w:rFonts w:ascii="Arial" w:eastAsia="Arial" w:hAnsi="Arial" w:cs="Arial"/>
          <w:sz w:val="20"/>
          <w:szCs w:val="20"/>
        </w:rPr>
        <w:t>Questions?</w:t>
      </w:r>
      <w:proofErr w:type="gramEnd"/>
      <w:r>
        <w:rPr>
          <w:rFonts w:ascii="Arial" w:eastAsia="Arial" w:hAnsi="Arial" w:cs="Arial"/>
          <w:sz w:val="20"/>
          <w:szCs w:val="20"/>
        </w:rPr>
        <w:t xml:space="preserve"> Call (02) 887-3973, Mon - Fri, 7am to 10p</w:t>
      </w:r>
    </w:p>
    <w:p w:rsidR="00871696" w:rsidRDefault="00871696">
      <w:pPr>
        <w:ind w:left="720"/>
        <w:jc w:val="both"/>
      </w:pPr>
    </w:p>
    <w:p w:rsidR="00871696" w:rsidRDefault="00871696">
      <w:pPr>
        <w:jc w:val="both"/>
      </w:pPr>
    </w:p>
    <w:p w:rsidR="00871696" w:rsidRDefault="00871696">
      <w:pPr>
        <w:ind w:left="360"/>
        <w:jc w:val="both"/>
      </w:pPr>
    </w:p>
    <w:p w:rsidR="00871696" w:rsidRDefault="000A5373">
      <w:pPr>
        <w:numPr>
          <w:ilvl w:val="0"/>
          <w:numId w:val="3"/>
        </w:numPr>
        <w:ind w:hanging="360"/>
        <w:jc w:val="both"/>
        <w:rPr>
          <w:rFonts w:ascii="Arial" w:eastAsia="Arial" w:hAnsi="Arial" w:cs="Arial"/>
          <w:sz w:val="20"/>
          <w:szCs w:val="20"/>
        </w:rPr>
      </w:pPr>
      <w:r>
        <w:rPr>
          <w:rFonts w:ascii="Arial" w:eastAsia="Arial" w:hAnsi="Arial" w:cs="Arial"/>
          <w:b/>
          <w:sz w:val="20"/>
          <w:szCs w:val="20"/>
        </w:rPr>
        <w:t>Mobile360 Business Rules for operator billing.</w:t>
      </w:r>
    </w:p>
    <w:p w:rsidR="00871696" w:rsidRDefault="00871696">
      <w:pPr>
        <w:ind w:left="360"/>
        <w:jc w:val="both"/>
      </w:pPr>
    </w:p>
    <w:p w:rsidR="00871696" w:rsidRDefault="000A5373">
      <w:pPr>
        <w:numPr>
          <w:ilvl w:val="0"/>
          <w:numId w:val="7"/>
        </w:numPr>
        <w:ind w:hanging="360"/>
        <w:jc w:val="both"/>
        <w:rPr>
          <w:rFonts w:ascii="Arial" w:eastAsia="Arial" w:hAnsi="Arial" w:cs="Arial"/>
          <w:sz w:val="20"/>
          <w:szCs w:val="20"/>
        </w:rPr>
      </w:pPr>
      <w:r>
        <w:rPr>
          <w:rFonts w:ascii="Arial" w:eastAsia="Arial" w:hAnsi="Arial" w:cs="Arial"/>
          <w:b/>
          <w:sz w:val="20"/>
          <w:szCs w:val="20"/>
        </w:rPr>
        <w:t>3</w:t>
      </w:r>
      <w:r>
        <w:rPr>
          <w:rFonts w:ascii="Arial" w:eastAsia="Arial" w:hAnsi="Arial" w:cs="Arial"/>
          <w:b/>
          <w:sz w:val="20"/>
          <w:szCs w:val="20"/>
          <w:vertAlign w:val="superscript"/>
        </w:rPr>
        <w:t>rd</w:t>
      </w:r>
      <w:r>
        <w:rPr>
          <w:rFonts w:ascii="Arial" w:eastAsia="Arial" w:hAnsi="Arial" w:cs="Arial"/>
          <w:b/>
          <w:sz w:val="20"/>
          <w:szCs w:val="20"/>
        </w:rPr>
        <w:t xml:space="preserve"> party partner must have an active mobile360 account.</w:t>
      </w:r>
    </w:p>
    <w:p w:rsidR="00871696" w:rsidRDefault="000A5373">
      <w:pPr>
        <w:numPr>
          <w:ilvl w:val="0"/>
          <w:numId w:val="7"/>
        </w:numPr>
        <w:ind w:hanging="360"/>
        <w:jc w:val="both"/>
        <w:rPr>
          <w:rFonts w:ascii="Arial" w:eastAsia="Arial" w:hAnsi="Arial" w:cs="Arial"/>
          <w:sz w:val="20"/>
          <w:szCs w:val="20"/>
        </w:rPr>
      </w:pPr>
      <w:r>
        <w:rPr>
          <w:rFonts w:ascii="Arial" w:eastAsia="Arial" w:hAnsi="Arial" w:cs="Arial"/>
          <w:b/>
          <w:sz w:val="20"/>
          <w:szCs w:val="20"/>
        </w:rPr>
        <w:t>3</w:t>
      </w:r>
      <w:r>
        <w:rPr>
          <w:rFonts w:ascii="Arial" w:eastAsia="Arial" w:hAnsi="Arial" w:cs="Arial"/>
          <w:b/>
          <w:sz w:val="20"/>
          <w:szCs w:val="20"/>
          <w:vertAlign w:val="superscript"/>
        </w:rPr>
        <w:t>rd</w:t>
      </w:r>
      <w:r>
        <w:rPr>
          <w:rFonts w:ascii="Arial" w:eastAsia="Arial" w:hAnsi="Arial" w:cs="Arial"/>
          <w:b/>
          <w:sz w:val="20"/>
          <w:szCs w:val="20"/>
        </w:rPr>
        <w:t xml:space="preserve"> partner must provide signed copy of Service Agreement form.</w:t>
      </w:r>
    </w:p>
    <w:p w:rsidR="00871696" w:rsidRDefault="000A5373">
      <w:pPr>
        <w:numPr>
          <w:ilvl w:val="0"/>
          <w:numId w:val="7"/>
        </w:numPr>
        <w:ind w:hanging="360"/>
        <w:jc w:val="both"/>
        <w:rPr>
          <w:rFonts w:ascii="Arial" w:eastAsia="Arial" w:hAnsi="Arial" w:cs="Arial"/>
          <w:sz w:val="20"/>
          <w:szCs w:val="20"/>
        </w:rPr>
      </w:pPr>
      <w:r>
        <w:rPr>
          <w:rFonts w:ascii="Arial" w:eastAsia="Arial" w:hAnsi="Arial" w:cs="Arial"/>
          <w:b/>
          <w:sz w:val="20"/>
          <w:szCs w:val="20"/>
        </w:rPr>
        <w:t>All 3</w:t>
      </w:r>
      <w:r>
        <w:rPr>
          <w:rFonts w:ascii="Arial" w:eastAsia="Arial" w:hAnsi="Arial" w:cs="Arial"/>
          <w:b/>
          <w:sz w:val="20"/>
          <w:szCs w:val="20"/>
          <w:vertAlign w:val="superscript"/>
        </w:rPr>
        <w:t>rd</w:t>
      </w:r>
      <w:r>
        <w:rPr>
          <w:rFonts w:ascii="Arial" w:eastAsia="Arial" w:hAnsi="Arial" w:cs="Arial"/>
          <w:b/>
          <w:sz w:val="20"/>
          <w:szCs w:val="20"/>
        </w:rPr>
        <w:t xml:space="preserve"> party application will be submitted to YONDU for approval.</w:t>
      </w:r>
    </w:p>
    <w:p w:rsidR="00871696" w:rsidRDefault="000A5373">
      <w:pPr>
        <w:numPr>
          <w:ilvl w:val="0"/>
          <w:numId w:val="7"/>
        </w:numPr>
        <w:ind w:hanging="360"/>
        <w:jc w:val="both"/>
        <w:rPr>
          <w:rFonts w:ascii="Arial" w:eastAsia="Arial" w:hAnsi="Arial" w:cs="Arial"/>
          <w:sz w:val="20"/>
          <w:szCs w:val="20"/>
        </w:rPr>
      </w:pPr>
      <w:r>
        <w:rPr>
          <w:rFonts w:ascii="Arial" w:eastAsia="Arial" w:hAnsi="Arial" w:cs="Arial"/>
          <w:b/>
          <w:sz w:val="20"/>
          <w:szCs w:val="20"/>
        </w:rPr>
        <w:t>All 3</w:t>
      </w:r>
      <w:r>
        <w:rPr>
          <w:rFonts w:ascii="Arial" w:eastAsia="Arial" w:hAnsi="Arial" w:cs="Arial"/>
          <w:b/>
          <w:sz w:val="20"/>
          <w:szCs w:val="20"/>
          <w:vertAlign w:val="superscript"/>
        </w:rPr>
        <w:t>rd</w:t>
      </w:r>
      <w:r>
        <w:rPr>
          <w:rFonts w:ascii="Arial" w:eastAsia="Arial" w:hAnsi="Arial" w:cs="Arial"/>
          <w:b/>
          <w:sz w:val="20"/>
          <w:szCs w:val="20"/>
        </w:rPr>
        <w:t xml:space="preserve"> party application will be assigned a unique app ID for tracking and billing purposes.</w:t>
      </w:r>
    </w:p>
    <w:p w:rsidR="00871696" w:rsidRDefault="000A5373">
      <w:pPr>
        <w:numPr>
          <w:ilvl w:val="0"/>
          <w:numId w:val="7"/>
        </w:numPr>
        <w:ind w:hanging="360"/>
        <w:jc w:val="both"/>
        <w:rPr>
          <w:rFonts w:ascii="Arial" w:eastAsia="Arial" w:hAnsi="Arial" w:cs="Arial"/>
          <w:sz w:val="20"/>
          <w:szCs w:val="20"/>
        </w:rPr>
      </w:pPr>
      <w:r>
        <w:rPr>
          <w:rFonts w:ascii="Arial" w:eastAsia="Arial" w:hAnsi="Arial" w:cs="Arial"/>
          <w:b/>
          <w:sz w:val="20"/>
          <w:szCs w:val="20"/>
        </w:rPr>
        <w:t xml:space="preserve">All </w:t>
      </w:r>
      <w:proofErr w:type="spellStart"/>
      <w:r>
        <w:rPr>
          <w:rFonts w:ascii="Arial" w:eastAsia="Arial" w:hAnsi="Arial" w:cs="Arial"/>
          <w:b/>
          <w:sz w:val="20"/>
          <w:szCs w:val="20"/>
        </w:rPr>
        <w:t>postpaid</w:t>
      </w:r>
      <w:proofErr w:type="spellEnd"/>
      <w:r>
        <w:rPr>
          <w:rFonts w:ascii="Arial" w:eastAsia="Arial" w:hAnsi="Arial" w:cs="Arial"/>
          <w:b/>
          <w:sz w:val="20"/>
          <w:szCs w:val="20"/>
        </w:rPr>
        <w:t xml:space="preserve"> </w:t>
      </w:r>
      <w:proofErr w:type="spellStart"/>
      <w:r>
        <w:rPr>
          <w:rFonts w:ascii="Arial" w:eastAsia="Arial" w:hAnsi="Arial" w:cs="Arial"/>
          <w:b/>
          <w:sz w:val="20"/>
          <w:szCs w:val="20"/>
        </w:rPr>
        <w:t>mobtels</w:t>
      </w:r>
      <w:proofErr w:type="spellEnd"/>
      <w:r>
        <w:rPr>
          <w:rFonts w:ascii="Arial" w:eastAsia="Arial" w:hAnsi="Arial" w:cs="Arial"/>
          <w:b/>
          <w:sz w:val="20"/>
          <w:szCs w:val="20"/>
        </w:rPr>
        <w:t xml:space="preserve"> shall be have a monthly purchase cap of Php2500.00</w:t>
      </w:r>
    </w:p>
    <w:p w:rsidR="00871696" w:rsidRDefault="000A5373">
      <w:pPr>
        <w:numPr>
          <w:ilvl w:val="0"/>
          <w:numId w:val="7"/>
        </w:numPr>
        <w:ind w:hanging="360"/>
        <w:jc w:val="both"/>
        <w:rPr>
          <w:rFonts w:ascii="Arial" w:eastAsia="Arial" w:hAnsi="Arial" w:cs="Arial"/>
          <w:sz w:val="20"/>
          <w:szCs w:val="20"/>
        </w:rPr>
      </w:pPr>
      <w:r>
        <w:rPr>
          <w:rFonts w:ascii="Arial" w:eastAsia="Arial" w:hAnsi="Arial" w:cs="Arial"/>
          <w:b/>
          <w:sz w:val="20"/>
          <w:szCs w:val="20"/>
        </w:rPr>
        <w:t xml:space="preserve">No monthly purchase cap for prepaid </w:t>
      </w:r>
      <w:proofErr w:type="spellStart"/>
      <w:r>
        <w:rPr>
          <w:rFonts w:ascii="Arial" w:eastAsia="Arial" w:hAnsi="Arial" w:cs="Arial"/>
          <w:b/>
          <w:sz w:val="20"/>
          <w:szCs w:val="20"/>
        </w:rPr>
        <w:t>mobtels</w:t>
      </w:r>
      <w:proofErr w:type="spellEnd"/>
      <w:r>
        <w:rPr>
          <w:rFonts w:ascii="Arial" w:eastAsia="Arial" w:hAnsi="Arial" w:cs="Arial"/>
          <w:b/>
          <w:sz w:val="20"/>
          <w:szCs w:val="20"/>
        </w:rPr>
        <w:t>.</w:t>
      </w:r>
    </w:p>
    <w:p w:rsidR="00871696" w:rsidRDefault="000A5373">
      <w:pPr>
        <w:numPr>
          <w:ilvl w:val="0"/>
          <w:numId w:val="7"/>
        </w:numPr>
        <w:ind w:hanging="360"/>
        <w:jc w:val="both"/>
        <w:rPr>
          <w:rFonts w:ascii="Arial" w:eastAsia="Arial" w:hAnsi="Arial" w:cs="Arial"/>
          <w:sz w:val="20"/>
          <w:szCs w:val="20"/>
        </w:rPr>
      </w:pPr>
      <w:r>
        <w:rPr>
          <w:rFonts w:ascii="Arial" w:eastAsia="Arial" w:hAnsi="Arial" w:cs="Arial"/>
          <w:b/>
          <w:sz w:val="20"/>
          <w:szCs w:val="20"/>
        </w:rPr>
        <w:t>A user consent flow will be applied to all transactions/purchases done via mobile360.</w:t>
      </w:r>
    </w:p>
    <w:p w:rsidR="00871696" w:rsidRDefault="000A5373">
      <w:pPr>
        <w:numPr>
          <w:ilvl w:val="0"/>
          <w:numId w:val="7"/>
        </w:numPr>
        <w:ind w:hanging="360"/>
        <w:jc w:val="both"/>
        <w:rPr>
          <w:rFonts w:ascii="Arial" w:eastAsia="Arial" w:hAnsi="Arial" w:cs="Arial"/>
          <w:sz w:val="20"/>
          <w:szCs w:val="20"/>
        </w:rPr>
      </w:pPr>
      <w:r>
        <w:rPr>
          <w:rFonts w:ascii="Arial" w:eastAsia="Arial" w:hAnsi="Arial" w:cs="Arial"/>
          <w:b/>
          <w:sz w:val="20"/>
          <w:szCs w:val="20"/>
        </w:rPr>
        <w:t>Mobile360 operator billing can be used for daily, weekly and monthly subscription billing.</w:t>
      </w:r>
    </w:p>
    <w:p w:rsidR="00871696" w:rsidRDefault="00871696">
      <w:pPr>
        <w:jc w:val="both"/>
      </w:pPr>
    </w:p>
    <w:p w:rsidR="00871696" w:rsidRDefault="00871696">
      <w:pPr>
        <w:jc w:val="both"/>
      </w:pPr>
    </w:p>
    <w:p w:rsidR="00871696" w:rsidRDefault="00871696">
      <w:pPr>
        <w:jc w:val="both"/>
      </w:pPr>
    </w:p>
    <w:p w:rsidR="00871696" w:rsidRDefault="00871696">
      <w:pPr>
        <w:jc w:val="both"/>
      </w:pPr>
    </w:p>
    <w:tbl>
      <w:tblPr>
        <w:tblStyle w:val="a2"/>
        <w:tblW w:w="10014" w:type="dxa"/>
        <w:tblInd w:w="53" w:type="dxa"/>
        <w:tblLayout w:type="fixed"/>
        <w:tblLook w:val="0000" w:firstRow="0" w:lastRow="0" w:firstColumn="0" w:lastColumn="0" w:noHBand="0" w:noVBand="0"/>
      </w:tblPr>
      <w:tblGrid>
        <w:gridCol w:w="3665"/>
        <w:gridCol w:w="1309"/>
        <w:gridCol w:w="2020"/>
        <w:gridCol w:w="1600"/>
        <w:gridCol w:w="1420"/>
      </w:tblGrid>
      <w:tr w:rsidR="00871696" w:rsidTr="00871696">
        <w:trPr>
          <w:cnfStyle w:val="000000100000" w:firstRow="0" w:lastRow="0" w:firstColumn="0" w:lastColumn="0" w:oddVBand="0" w:evenVBand="0" w:oddHBand="1" w:evenHBand="0" w:firstRowFirstColumn="0" w:firstRowLastColumn="0" w:lastRowFirstColumn="0" w:lastRowLastColumn="0"/>
          <w:trHeight w:val="900"/>
        </w:trPr>
        <w:tc>
          <w:tcPr>
            <w:cnfStyle w:val="000010000000" w:firstRow="0" w:lastRow="0" w:firstColumn="0" w:lastColumn="0" w:oddVBand="1" w:evenVBand="0" w:oddHBand="0" w:evenHBand="0" w:firstRowFirstColumn="0" w:firstRowLastColumn="0" w:lastRowFirstColumn="0" w:lastRowLastColumn="0"/>
            <w:tcW w:w="3665"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871696" w:rsidRDefault="000A5373">
            <w:pPr>
              <w:jc w:val="center"/>
            </w:pPr>
            <w:r>
              <w:rPr>
                <w:rFonts w:ascii="Trebuchet MS" w:eastAsia="Trebuchet MS" w:hAnsi="Trebuchet MS" w:cs="Trebuchet MS"/>
                <w:b/>
                <w:color w:val="FFFFFF"/>
                <w:sz w:val="18"/>
                <w:szCs w:val="18"/>
              </w:rPr>
              <w:t>CLICKED LINK</w:t>
            </w:r>
          </w:p>
        </w:tc>
        <w:tc>
          <w:tcPr>
            <w:cnfStyle w:val="000001000000" w:firstRow="0" w:lastRow="0" w:firstColumn="0" w:lastColumn="0" w:oddVBand="0" w:evenVBand="1" w:oddHBand="0" w:evenHBand="0" w:firstRowFirstColumn="0" w:firstRowLastColumn="0" w:lastRowFirstColumn="0" w:lastRowLastColumn="0"/>
            <w:tcW w:w="1309" w:type="dxa"/>
            <w:tcBorders>
              <w:top w:val="single" w:sz="4" w:space="0" w:color="000000"/>
              <w:left w:val="nil"/>
              <w:bottom w:val="single" w:sz="4" w:space="0" w:color="000000"/>
              <w:right w:val="single" w:sz="4" w:space="0" w:color="000000"/>
            </w:tcBorders>
            <w:shd w:val="clear" w:color="auto" w:fill="000000"/>
          </w:tcPr>
          <w:p w:rsidR="00871696" w:rsidRDefault="00871696">
            <w:pPr>
              <w:jc w:val="center"/>
            </w:pPr>
          </w:p>
          <w:p w:rsidR="00871696" w:rsidRDefault="00871696">
            <w:pPr>
              <w:jc w:val="center"/>
            </w:pPr>
          </w:p>
          <w:p w:rsidR="00871696" w:rsidRDefault="000A5373">
            <w:pPr>
              <w:jc w:val="center"/>
            </w:pPr>
            <w:r>
              <w:rPr>
                <w:rFonts w:ascii="Trebuchet MS" w:eastAsia="Trebuchet MS" w:hAnsi="Trebuchet MS" w:cs="Trebuchet MS"/>
                <w:b/>
                <w:color w:val="FFFFFF"/>
                <w:sz w:val="18"/>
                <w:szCs w:val="18"/>
              </w:rPr>
              <w:t>DECSRIPTION</w:t>
            </w:r>
          </w:p>
        </w:tc>
        <w:tc>
          <w:tcPr>
            <w:cnfStyle w:val="000010000000" w:firstRow="0" w:lastRow="0" w:firstColumn="0" w:lastColumn="0" w:oddVBand="1" w:evenVBand="0" w:oddHBand="0" w:evenHBand="0" w:firstRowFirstColumn="0" w:firstRowLastColumn="0" w:lastRowFirstColumn="0" w:lastRowLastColumn="0"/>
            <w:tcW w:w="2020"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871696" w:rsidRDefault="000A5373">
            <w:pPr>
              <w:jc w:val="center"/>
            </w:pPr>
            <w:r>
              <w:rPr>
                <w:rFonts w:ascii="Trebuchet MS" w:eastAsia="Trebuchet MS" w:hAnsi="Trebuchet MS" w:cs="Trebuchet MS"/>
                <w:b/>
                <w:color w:val="FFFFFF"/>
                <w:sz w:val="18"/>
                <w:szCs w:val="18"/>
              </w:rPr>
              <w:t>SCREENSHOT</w:t>
            </w:r>
          </w:p>
        </w:tc>
        <w:tc>
          <w:tcPr>
            <w:cnfStyle w:val="000001000000" w:firstRow="0" w:lastRow="0" w:firstColumn="0" w:lastColumn="0" w:oddVBand="0" w:evenVBand="1" w:oddHBand="0" w:evenHBand="0" w:firstRowFirstColumn="0" w:firstRowLastColumn="0" w:lastRowFirstColumn="0" w:lastRowLastColumn="0"/>
            <w:tcW w:w="1600" w:type="dxa"/>
            <w:tcBorders>
              <w:top w:val="single" w:sz="4" w:space="0" w:color="000000"/>
              <w:left w:val="nil"/>
              <w:bottom w:val="single" w:sz="4" w:space="0" w:color="000000"/>
              <w:right w:val="single" w:sz="4" w:space="0" w:color="000000"/>
            </w:tcBorders>
            <w:shd w:val="clear" w:color="auto" w:fill="000000"/>
            <w:vAlign w:val="center"/>
          </w:tcPr>
          <w:p w:rsidR="00871696" w:rsidRDefault="000A5373">
            <w:pPr>
              <w:jc w:val="center"/>
            </w:pPr>
            <w:r>
              <w:rPr>
                <w:rFonts w:ascii="Trebuchet MS" w:eastAsia="Trebuchet MS" w:hAnsi="Trebuchet MS" w:cs="Trebuchet MS"/>
                <w:b/>
                <w:color w:val="FFFFFF"/>
                <w:sz w:val="18"/>
                <w:szCs w:val="18"/>
              </w:rPr>
              <w:t>PRIMARY CHARGING KEYWORD</w:t>
            </w:r>
          </w:p>
        </w:tc>
        <w:tc>
          <w:tcPr>
            <w:cnfStyle w:val="000010000000" w:firstRow="0" w:lastRow="0" w:firstColumn="0" w:lastColumn="0" w:oddVBand="1" w:evenVBand="0" w:oddHBand="0" w:evenHBand="0" w:firstRowFirstColumn="0" w:firstRowLastColumn="0" w:lastRowFirstColumn="0" w:lastRowLastColumn="0"/>
            <w:tcW w:w="1420" w:type="dxa"/>
            <w:tcBorders>
              <w:top w:val="single" w:sz="4" w:space="0" w:color="000000"/>
              <w:left w:val="nil"/>
              <w:bottom w:val="single" w:sz="4" w:space="0" w:color="000000"/>
              <w:right w:val="single" w:sz="4" w:space="0" w:color="000000"/>
            </w:tcBorders>
            <w:shd w:val="clear" w:color="auto" w:fill="000000"/>
            <w:vAlign w:val="center"/>
          </w:tcPr>
          <w:p w:rsidR="00871696" w:rsidRDefault="000A5373">
            <w:pPr>
              <w:jc w:val="center"/>
            </w:pPr>
            <w:r>
              <w:rPr>
                <w:rFonts w:ascii="Trebuchet MS" w:eastAsia="Trebuchet MS" w:hAnsi="Trebuchet MS" w:cs="Trebuchet MS"/>
                <w:b/>
                <w:color w:val="FFFFFF"/>
                <w:sz w:val="18"/>
                <w:szCs w:val="18"/>
              </w:rPr>
              <w:t>SECONDARY CHARGING KEYWORD</w:t>
            </w:r>
          </w:p>
        </w:tc>
      </w:tr>
      <w:tr w:rsidR="00871696" w:rsidTr="00871696">
        <w:trPr>
          <w:cnfStyle w:val="000000010000" w:firstRow="0" w:lastRow="0" w:firstColumn="0" w:lastColumn="0" w:oddVBand="0" w:evenVBand="0" w:oddHBand="0" w:evenHBand="1"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3665" w:type="dxa"/>
            <w:tcBorders>
              <w:top w:val="nil"/>
              <w:left w:val="single" w:sz="4" w:space="0" w:color="000000"/>
              <w:bottom w:val="single" w:sz="4" w:space="0" w:color="000000"/>
              <w:right w:val="single" w:sz="4" w:space="0" w:color="000000"/>
            </w:tcBorders>
          </w:tcPr>
          <w:p w:rsidR="00871696" w:rsidRDefault="000A5373">
            <w:r>
              <w:rPr>
                <w:rFonts w:ascii="Arial" w:eastAsia="Arial" w:hAnsi="Arial" w:cs="Arial"/>
              </w:rPr>
              <w:t>http://mobile.kiosgratis.com/games/</w:t>
            </w:r>
          </w:p>
        </w:tc>
        <w:tc>
          <w:tcPr>
            <w:cnfStyle w:val="000001000000" w:firstRow="0" w:lastRow="0" w:firstColumn="0" w:lastColumn="0" w:oddVBand="0" w:evenVBand="1" w:oddHBand="0" w:evenHBand="0" w:firstRowFirstColumn="0" w:firstRowLastColumn="0" w:lastRowFirstColumn="0" w:lastRowLastColumn="0"/>
            <w:tcW w:w="1309" w:type="dxa"/>
            <w:tcBorders>
              <w:top w:val="single" w:sz="4" w:space="0" w:color="000000"/>
              <w:left w:val="nil"/>
              <w:bottom w:val="single" w:sz="4" w:space="0" w:color="000000"/>
              <w:right w:val="single" w:sz="4" w:space="0" w:color="000000"/>
            </w:tcBorders>
          </w:tcPr>
          <w:p w:rsidR="00871696" w:rsidRDefault="000A5373">
            <w:r>
              <w:rPr>
                <w:rFonts w:ascii="Arial" w:eastAsia="Arial" w:hAnsi="Arial" w:cs="Arial"/>
              </w:rPr>
              <w:t>Java app landing page</w:t>
            </w:r>
          </w:p>
        </w:tc>
        <w:tc>
          <w:tcPr>
            <w:cnfStyle w:val="000010000000" w:firstRow="0" w:lastRow="0" w:firstColumn="0" w:lastColumn="0" w:oddVBand="1" w:evenVBand="0" w:oddHBand="0" w:evenHBand="0" w:firstRowFirstColumn="0" w:firstRowLastColumn="0" w:lastRowFirstColumn="0" w:lastRowLastColumn="0"/>
            <w:tcW w:w="2020" w:type="dxa"/>
            <w:tcBorders>
              <w:top w:val="nil"/>
              <w:left w:val="single" w:sz="4" w:space="0" w:color="000000"/>
              <w:bottom w:val="single" w:sz="4" w:space="0" w:color="000000"/>
              <w:right w:val="single" w:sz="4" w:space="0" w:color="000000"/>
            </w:tcBorders>
          </w:tcPr>
          <w:p w:rsidR="00871696" w:rsidRDefault="000A5373">
            <w:r>
              <w:rPr>
                <w:rFonts w:ascii="Trebuchet MS" w:eastAsia="Trebuchet MS" w:hAnsi="Trebuchet MS" w:cs="Trebuchet MS"/>
                <w:sz w:val="20"/>
                <w:szCs w:val="20"/>
              </w:rPr>
              <w:t> </w:t>
            </w:r>
          </w:p>
        </w:tc>
        <w:tc>
          <w:tcPr>
            <w:cnfStyle w:val="000001000000" w:firstRow="0" w:lastRow="0" w:firstColumn="0" w:lastColumn="0" w:oddVBand="0" w:evenVBand="1" w:oddHBand="0" w:evenHBand="0" w:firstRowFirstColumn="0" w:firstRowLastColumn="0" w:lastRowFirstColumn="0" w:lastRowLastColumn="0"/>
            <w:tcW w:w="1600" w:type="dxa"/>
            <w:tcBorders>
              <w:top w:val="nil"/>
              <w:left w:val="nil"/>
              <w:bottom w:val="single" w:sz="4" w:space="0" w:color="000000"/>
              <w:right w:val="single" w:sz="4" w:space="0" w:color="000000"/>
            </w:tcBorders>
          </w:tcPr>
          <w:p w:rsidR="00871696" w:rsidRDefault="000A5373">
            <w:r>
              <w:rPr>
                <w:rFonts w:ascii="Trebuchet MS" w:eastAsia="Trebuchet MS" w:hAnsi="Trebuchet MS" w:cs="Trebuchet MS"/>
                <w:sz w:val="20"/>
                <w:szCs w:val="20"/>
              </w:rPr>
              <w:t> </w:t>
            </w:r>
          </w:p>
          <w:p w:rsidR="00871696" w:rsidRDefault="000A5373">
            <w:r>
              <w:rPr>
                <w:rFonts w:ascii="Calibri" w:eastAsia="Calibri" w:hAnsi="Calibri" w:cs="Calibri"/>
                <w:sz w:val="18"/>
                <w:szCs w:val="18"/>
              </w:rPr>
              <w:t>2910EGGWPLAY20</w:t>
            </w:r>
          </w:p>
          <w:p w:rsidR="00871696" w:rsidRDefault="00871696"/>
        </w:tc>
        <w:tc>
          <w:tcPr>
            <w:cnfStyle w:val="000010000000" w:firstRow="0" w:lastRow="0" w:firstColumn="0" w:lastColumn="0" w:oddVBand="1" w:evenVBand="0" w:oddHBand="0" w:evenHBand="0" w:firstRowFirstColumn="0" w:firstRowLastColumn="0" w:lastRowFirstColumn="0" w:lastRowLastColumn="0"/>
            <w:tcW w:w="1420" w:type="dxa"/>
            <w:tcBorders>
              <w:top w:val="nil"/>
              <w:left w:val="nil"/>
              <w:bottom w:val="single" w:sz="4" w:space="0" w:color="000000"/>
              <w:right w:val="single" w:sz="4" w:space="0" w:color="000000"/>
            </w:tcBorders>
          </w:tcPr>
          <w:p w:rsidR="00871696" w:rsidRDefault="000A5373">
            <w:r>
              <w:rPr>
                <w:rFonts w:ascii="Trebuchet MS" w:eastAsia="Trebuchet MS" w:hAnsi="Trebuchet MS" w:cs="Trebuchet MS"/>
                <w:sz w:val="20"/>
                <w:szCs w:val="20"/>
              </w:rPr>
              <w:t> </w:t>
            </w:r>
          </w:p>
        </w:tc>
      </w:tr>
      <w:tr w:rsidR="00871696" w:rsidTr="00871696">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3665" w:type="dxa"/>
            <w:tcBorders>
              <w:top w:val="nil"/>
              <w:left w:val="single" w:sz="4" w:space="0" w:color="000000"/>
              <w:bottom w:val="single" w:sz="4" w:space="0" w:color="000000"/>
              <w:right w:val="single" w:sz="4" w:space="0" w:color="000000"/>
            </w:tcBorders>
          </w:tcPr>
          <w:p w:rsidR="00871696" w:rsidRDefault="000A5373">
            <w:r>
              <w:rPr>
                <w:rFonts w:ascii="Arial" w:eastAsia="Arial" w:hAnsi="Arial" w:cs="Arial"/>
              </w:rPr>
              <w:t>http://mobile.kiosgratis.com/games/</w:t>
            </w:r>
          </w:p>
        </w:tc>
        <w:tc>
          <w:tcPr>
            <w:cnfStyle w:val="000001000000" w:firstRow="0" w:lastRow="0" w:firstColumn="0" w:lastColumn="0" w:oddVBand="0" w:evenVBand="1" w:oddHBand="0" w:evenHBand="0" w:firstRowFirstColumn="0" w:firstRowLastColumn="0" w:lastRowFirstColumn="0" w:lastRowLastColumn="0"/>
            <w:tcW w:w="1309" w:type="dxa"/>
            <w:tcBorders>
              <w:top w:val="single" w:sz="4" w:space="0" w:color="000000"/>
              <w:left w:val="nil"/>
              <w:bottom w:val="single" w:sz="4" w:space="0" w:color="000000"/>
              <w:right w:val="single" w:sz="4" w:space="0" w:color="000000"/>
            </w:tcBorders>
          </w:tcPr>
          <w:p w:rsidR="00871696" w:rsidRDefault="000A5373">
            <w:r>
              <w:rPr>
                <w:rFonts w:ascii="Arial" w:eastAsia="Arial" w:hAnsi="Arial" w:cs="Arial"/>
              </w:rPr>
              <w:t>Android app landing page</w:t>
            </w:r>
          </w:p>
        </w:tc>
        <w:tc>
          <w:tcPr>
            <w:cnfStyle w:val="000010000000" w:firstRow="0" w:lastRow="0" w:firstColumn="0" w:lastColumn="0" w:oddVBand="1" w:evenVBand="0" w:oddHBand="0" w:evenHBand="0" w:firstRowFirstColumn="0" w:firstRowLastColumn="0" w:lastRowFirstColumn="0" w:lastRowLastColumn="0"/>
            <w:tcW w:w="2020" w:type="dxa"/>
            <w:tcBorders>
              <w:top w:val="nil"/>
              <w:left w:val="single" w:sz="4" w:space="0" w:color="000000"/>
              <w:bottom w:val="single" w:sz="4" w:space="0" w:color="000000"/>
              <w:right w:val="single" w:sz="4" w:space="0" w:color="000000"/>
            </w:tcBorders>
          </w:tcPr>
          <w:p w:rsidR="00871696" w:rsidRDefault="000A5373">
            <w:r>
              <w:rPr>
                <w:rFonts w:ascii="Trebuchet MS" w:eastAsia="Trebuchet MS" w:hAnsi="Trebuchet MS" w:cs="Trebuchet MS"/>
                <w:sz w:val="20"/>
                <w:szCs w:val="20"/>
              </w:rPr>
              <w:t> </w:t>
            </w:r>
          </w:p>
        </w:tc>
        <w:tc>
          <w:tcPr>
            <w:cnfStyle w:val="000001000000" w:firstRow="0" w:lastRow="0" w:firstColumn="0" w:lastColumn="0" w:oddVBand="0" w:evenVBand="1" w:oddHBand="0" w:evenHBand="0" w:firstRowFirstColumn="0" w:firstRowLastColumn="0" w:lastRowFirstColumn="0" w:lastRowLastColumn="0"/>
            <w:tcW w:w="1600" w:type="dxa"/>
            <w:tcBorders>
              <w:top w:val="nil"/>
              <w:left w:val="nil"/>
              <w:bottom w:val="single" w:sz="4" w:space="0" w:color="000000"/>
              <w:right w:val="single" w:sz="4" w:space="0" w:color="000000"/>
            </w:tcBorders>
          </w:tcPr>
          <w:p w:rsidR="00871696" w:rsidRDefault="000A5373">
            <w:r>
              <w:rPr>
                <w:rFonts w:ascii="Trebuchet MS" w:eastAsia="Trebuchet MS" w:hAnsi="Trebuchet MS" w:cs="Trebuchet MS"/>
                <w:sz w:val="20"/>
                <w:szCs w:val="20"/>
              </w:rPr>
              <w:t> </w:t>
            </w:r>
          </w:p>
          <w:p w:rsidR="00871696" w:rsidRDefault="000A5373">
            <w:r>
              <w:rPr>
                <w:rFonts w:ascii="Calibri" w:eastAsia="Calibri" w:hAnsi="Calibri" w:cs="Calibri"/>
                <w:sz w:val="18"/>
                <w:szCs w:val="18"/>
              </w:rPr>
              <w:t>2910EGGWPLAY20</w:t>
            </w:r>
          </w:p>
          <w:p w:rsidR="00871696" w:rsidRDefault="00871696"/>
        </w:tc>
        <w:tc>
          <w:tcPr>
            <w:cnfStyle w:val="000010000000" w:firstRow="0" w:lastRow="0" w:firstColumn="0" w:lastColumn="0" w:oddVBand="1" w:evenVBand="0" w:oddHBand="0" w:evenHBand="0" w:firstRowFirstColumn="0" w:firstRowLastColumn="0" w:lastRowFirstColumn="0" w:lastRowLastColumn="0"/>
            <w:tcW w:w="1420" w:type="dxa"/>
            <w:tcBorders>
              <w:top w:val="nil"/>
              <w:left w:val="nil"/>
              <w:bottom w:val="single" w:sz="4" w:space="0" w:color="000000"/>
              <w:right w:val="single" w:sz="4" w:space="0" w:color="000000"/>
            </w:tcBorders>
          </w:tcPr>
          <w:p w:rsidR="00871696" w:rsidRDefault="000A5373">
            <w:r>
              <w:rPr>
                <w:rFonts w:ascii="Trebuchet MS" w:eastAsia="Trebuchet MS" w:hAnsi="Trebuchet MS" w:cs="Trebuchet MS"/>
                <w:sz w:val="20"/>
                <w:szCs w:val="20"/>
              </w:rPr>
              <w:t> </w:t>
            </w:r>
          </w:p>
        </w:tc>
      </w:tr>
      <w:tr w:rsidR="00871696" w:rsidTr="00871696">
        <w:trPr>
          <w:cnfStyle w:val="000000010000" w:firstRow="0" w:lastRow="0" w:firstColumn="0" w:lastColumn="0" w:oddVBand="0" w:evenVBand="0" w:oddHBand="0" w:evenHBand="1"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3665" w:type="dxa"/>
            <w:tcBorders>
              <w:top w:val="nil"/>
              <w:left w:val="single" w:sz="4" w:space="0" w:color="000000"/>
              <w:bottom w:val="single" w:sz="4" w:space="0" w:color="000000"/>
              <w:right w:val="single" w:sz="4" w:space="0" w:color="000000"/>
            </w:tcBorders>
          </w:tcPr>
          <w:p w:rsidR="00871696" w:rsidRDefault="000A5373">
            <w:r>
              <w:rPr>
                <w:rFonts w:ascii="Trebuchet MS" w:eastAsia="Trebuchet MS" w:hAnsi="Trebuchet MS" w:cs="Trebuchet MS"/>
                <w:sz w:val="20"/>
                <w:szCs w:val="20"/>
              </w:rPr>
              <w:t> </w:t>
            </w:r>
          </w:p>
        </w:tc>
        <w:tc>
          <w:tcPr>
            <w:cnfStyle w:val="000001000000" w:firstRow="0" w:lastRow="0" w:firstColumn="0" w:lastColumn="0" w:oddVBand="0" w:evenVBand="1" w:oddHBand="0" w:evenHBand="0" w:firstRowFirstColumn="0" w:firstRowLastColumn="0" w:lastRowFirstColumn="0" w:lastRowLastColumn="0"/>
            <w:tcW w:w="1309" w:type="dxa"/>
            <w:tcBorders>
              <w:top w:val="single" w:sz="4" w:space="0" w:color="000000"/>
              <w:left w:val="nil"/>
              <w:bottom w:val="single" w:sz="4" w:space="0" w:color="000000"/>
              <w:right w:val="single" w:sz="4" w:space="0" w:color="000000"/>
            </w:tcBorders>
          </w:tcPr>
          <w:p w:rsidR="00871696" w:rsidRDefault="00871696"/>
        </w:tc>
        <w:tc>
          <w:tcPr>
            <w:cnfStyle w:val="000010000000" w:firstRow="0" w:lastRow="0" w:firstColumn="0" w:lastColumn="0" w:oddVBand="1" w:evenVBand="0" w:oddHBand="0" w:evenHBand="0" w:firstRowFirstColumn="0" w:firstRowLastColumn="0" w:lastRowFirstColumn="0" w:lastRowLastColumn="0"/>
            <w:tcW w:w="2020" w:type="dxa"/>
            <w:tcBorders>
              <w:top w:val="nil"/>
              <w:left w:val="single" w:sz="4" w:space="0" w:color="000000"/>
              <w:bottom w:val="single" w:sz="4" w:space="0" w:color="000000"/>
              <w:right w:val="single" w:sz="4" w:space="0" w:color="000000"/>
            </w:tcBorders>
          </w:tcPr>
          <w:p w:rsidR="00871696" w:rsidRDefault="000A5373">
            <w:r>
              <w:rPr>
                <w:rFonts w:ascii="Trebuchet MS" w:eastAsia="Trebuchet MS" w:hAnsi="Trebuchet MS" w:cs="Trebuchet MS"/>
                <w:sz w:val="20"/>
                <w:szCs w:val="20"/>
              </w:rPr>
              <w:t> </w:t>
            </w:r>
          </w:p>
        </w:tc>
        <w:tc>
          <w:tcPr>
            <w:cnfStyle w:val="000001000000" w:firstRow="0" w:lastRow="0" w:firstColumn="0" w:lastColumn="0" w:oddVBand="0" w:evenVBand="1" w:oddHBand="0" w:evenHBand="0" w:firstRowFirstColumn="0" w:firstRowLastColumn="0" w:lastRowFirstColumn="0" w:lastRowLastColumn="0"/>
            <w:tcW w:w="1600" w:type="dxa"/>
            <w:tcBorders>
              <w:top w:val="nil"/>
              <w:left w:val="nil"/>
              <w:bottom w:val="single" w:sz="4" w:space="0" w:color="000000"/>
              <w:right w:val="single" w:sz="4" w:space="0" w:color="000000"/>
            </w:tcBorders>
          </w:tcPr>
          <w:p w:rsidR="00871696" w:rsidRDefault="000A5373">
            <w:r>
              <w:rPr>
                <w:rFonts w:ascii="Trebuchet MS" w:eastAsia="Trebuchet MS" w:hAnsi="Trebuchet MS" w:cs="Trebuchet MS"/>
                <w:sz w:val="20"/>
                <w:szCs w:val="20"/>
              </w:rPr>
              <w:t> </w:t>
            </w:r>
          </w:p>
        </w:tc>
        <w:tc>
          <w:tcPr>
            <w:cnfStyle w:val="000010000000" w:firstRow="0" w:lastRow="0" w:firstColumn="0" w:lastColumn="0" w:oddVBand="1" w:evenVBand="0" w:oddHBand="0" w:evenHBand="0" w:firstRowFirstColumn="0" w:firstRowLastColumn="0" w:lastRowFirstColumn="0" w:lastRowLastColumn="0"/>
            <w:tcW w:w="1420" w:type="dxa"/>
            <w:tcBorders>
              <w:top w:val="nil"/>
              <w:left w:val="nil"/>
              <w:bottom w:val="single" w:sz="4" w:space="0" w:color="000000"/>
              <w:right w:val="single" w:sz="4" w:space="0" w:color="000000"/>
            </w:tcBorders>
          </w:tcPr>
          <w:p w:rsidR="00871696" w:rsidRDefault="000A5373">
            <w:r>
              <w:rPr>
                <w:rFonts w:ascii="Trebuchet MS" w:eastAsia="Trebuchet MS" w:hAnsi="Trebuchet MS" w:cs="Trebuchet MS"/>
                <w:sz w:val="20"/>
                <w:szCs w:val="20"/>
              </w:rPr>
              <w:t> </w:t>
            </w:r>
          </w:p>
        </w:tc>
      </w:tr>
      <w:tr w:rsidR="00871696" w:rsidTr="00871696">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3665" w:type="dxa"/>
            <w:tcBorders>
              <w:top w:val="nil"/>
              <w:left w:val="single" w:sz="4" w:space="0" w:color="000000"/>
              <w:bottom w:val="single" w:sz="4" w:space="0" w:color="000000"/>
              <w:right w:val="single" w:sz="4" w:space="0" w:color="000000"/>
            </w:tcBorders>
          </w:tcPr>
          <w:p w:rsidR="00871696" w:rsidRDefault="000A5373">
            <w:r>
              <w:rPr>
                <w:rFonts w:ascii="Trebuchet MS" w:eastAsia="Trebuchet MS" w:hAnsi="Trebuchet MS" w:cs="Trebuchet MS"/>
                <w:sz w:val="20"/>
                <w:szCs w:val="20"/>
              </w:rPr>
              <w:t> </w:t>
            </w:r>
          </w:p>
        </w:tc>
        <w:tc>
          <w:tcPr>
            <w:cnfStyle w:val="000001000000" w:firstRow="0" w:lastRow="0" w:firstColumn="0" w:lastColumn="0" w:oddVBand="0" w:evenVBand="1" w:oddHBand="0" w:evenHBand="0" w:firstRowFirstColumn="0" w:firstRowLastColumn="0" w:lastRowFirstColumn="0" w:lastRowLastColumn="0"/>
            <w:tcW w:w="1309" w:type="dxa"/>
            <w:tcBorders>
              <w:top w:val="single" w:sz="4" w:space="0" w:color="000000"/>
              <w:left w:val="nil"/>
              <w:bottom w:val="single" w:sz="4" w:space="0" w:color="000000"/>
              <w:right w:val="single" w:sz="4" w:space="0" w:color="000000"/>
            </w:tcBorders>
          </w:tcPr>
          <w:p w:rsidR="00871696" w:rsidRDefault="00871696"/>
        </w:tc>
        <w:tc>
          <w:tcPr>
            <w:cnfStyle w:val="000010000000" w:firstRow="0" w:lastRow="0" w:firstColumn="0" w:lastColumn="0" w:oddVBand="1" w:evenVBand="0" w:oddHBand="0" w:evenHBand="0" w:firstRowFirstColumn="0" w:firstRowLastColumn="0" w:lastRowFirstColumn="0" w:lastRowLastColumn="0"/>
            <w:tcW w:w="2020" w:type="dxa"/>
            <w:tcBorders>
              <w:top w:val="nil"/>
              <w:left w:val="single" w:sz="4" w:space="0" w:color="000000"/>
              <w:bottom w:val="single" w:sz="4" w:space="0" w:color="000000"/>
              <w:right w:val="single" w:sz="4" w:space="0" w:color="000000"/>
            </w:tcBorders>
          </w:tcPr>
          <w:p w:rsidR="00871696" w:rsidRDefault="000A5373">
            <w:r>
              <w:rPr>
                <w:rFonts w:ascii="Trebuchet MS" w:eastAsia="Trebuchet MS" w:hAnsi="Trebuchet MS" w:cs="Trebuchet MS"/>
                <w:sz w:val="20"/>
                <w:szCs w:val="20"/>
              </w:rPr>
              <w:t> </w:t>
            </w:r>
          </w:p>
        </w:tc>
        <w:tc>
          <w:tcPr>
            <w:cnfStyle w:val="000001000000" w:firstRow="0" w:lastRow="0" w:firstColumn="0" w:lastColumn="0" w:oddVBand="0" w:evenVBand="1" w:oddHBand="0" w:evenHBand="0" w:firstRowFirstColumn="0" w:firstRowLastColumn="0" w:lastRowFirstColumn="0" w:lastRowLastColumn="0"/>
            <w:tcW w:w="1600" w:type="dxa"/>
            <w:tcBorders>
              <w:top w:val="nil"/>
              <w:left w:val="nil"/>
              <w:bottom w:val="single" w:sz="4" w:space="0" w:color="000000"/>
              <w:right w:val="single" w:sz="4" w:space="0" w:color="000000"/>
            </w:tcBorders>
          </w:tcPr>
          <w:p w:rsidR="00871696" w:rsidRDefault="000A5373">
            <w:r>
              <w:rPr>
                <w:rFonts w:ascii="Trebuchet MS" w:eastAsia="Trebuchet MS" w:hAnsi="Trebuchet MS" w:cs="Trebuchet MS"/>
                <w:sz w:val="20"/>
                <w:szCs w:val="20"/>
              </w:rPr>
              <w:t> </w:t>
            </w:r>
          </w:p>
        </w:tc>
        <w:tc>
          <w:tcPr>
            <w:cnfStyle w:val="000010000000" w:firstRow="0" w:lastRow="0" w:firstColumn="0" w:lastColumn="0" w:oddVBand="1" w:evenVBand="0" w:oddHBand="0" w:evenHBand="0" w:firstRowFirstColumn="0" w:firstRowLastColumn="0" w:lastRowFirstColumn="0" w:lastRowLastColumn="0"/>
            <w:tcW w:w="1420" w:type="dxa"/>
            <w:tcBorders>
              <w:top w:val="nil"/>
              <w:left w:val="nil"/>
              <w:bottom w:val="single" w:sz="4" w:space="0" w:color="000000"/>
              <w:right w:val="single" w:sz="4" w:space="0" w:color="000000"/>
            </w:tcBorders>
          </w:tcPr>
          <w:p w:rsidR="00871696" w:rsidRDefault="000A5373">
            <w:r>
              <w:rPr>
                <w:rFonts w:ascii="Trebuchet MS" w:eastAsia="Trebuchet MS" w:hAnsi="Trebuchet MS" w:cs="Trebuchet MS"/>
                <w:sz w:val="20"/>
                <w:szCs w:val="20"/>
              </w:rPr>
              <w:t> </w:t>
            </w:r>
          </w:p>
        </w:tc>
      </w:tr>
    </w:tbl>
    <w:p w:rsidR="00871696" w:rsidRDefault="00871696">
      <w:pPr>
        <w:jc w:val="both"/>
      </w:pPr>
    </w:p>
    <w:p w:rsidR="00871696" w:rsidRDefault="00871696">
      <w:pPr>
        <w:jc w:val="both"/>
      </w:pPr>
    </w:p>
    <w:p w:rsidR="00871696" w:rsidRDefault="000A5373">
      <w:pPr>
        <w:numPr>
          <w:ilvl w:val="0"/>
          <w:numId w:val="4"/>
        </w:numPr>
        <w:ind w:hanging="720"/>
        <w:jc w:val="both"/>
        <w:rPr>
          <w:rFonts w:ascii="Arial" w:eastAsia="Arial" w:hAnsi="Arial" w:cs="Arial"/>
          <w:sz w:val="20"/>
          <w:szCs w:val="20"/>
        </w:rPr>
      </w:pPr>
      <w:r>
        <w:rPr>
          <w:rFonts w:ascii="Arial" w:eastAsia="Arial" w:hAnsi="Arial" w:cs="Arial"/>
          <w:b/>
          <w:sz w:val="20"/>
          <w:szCs w:val="20"/>
        </w:rPr>
        <w:t>Screens</w:t>
      </w:r>
    </w:p>
    <w:p w:rsidR="00871696" w:rsidRDefault="00871696">
      <w:pPr>
        <w:jc w:val="both"/>
      </w:pPr>
    </w:p>
    <w:p w:rsidR="00871696" w:rsidRDefault="000A5373">
      <w:pPr>
        <w:ind w:left="360"/>
        <w:jc w:val="both"/>
      </w:pPr>
      <w:r>
        <w:rPr>
          <w:rFonts w:ascii="Arial" w:eastAsia="Arial" w:hAnsi="Arial" w:cs="Arial"/>
          <w:b/>
          <w:sz w:val="20"/>
          <w:szCs w:val="20"/>
        </w:rPr>
        <w:t>Buy Content via App.</w:t>
      </w:r>
    </w:p>
    <w:p w:rsidR="00871696" w:rsidRDefault="00871696">
      <w:pPr>
        <w:ind w:left="360"/>
        <w:jc w:val="both"/>
      </w:pPr>
    </w:p>
    <w:p w:rsidR="00871696" w:rsidRDefault="000A5373">
      <w:pPr>
        <w:ind w:left="360"/>
        <w:jc w:val="both"/>
      </w:pPr>
      <w:r>
        <w:rPr>
          <w:noProof/>
        </w:rPr>
        <w:lastRenderedPageBreak/>
        <w:drawing>
          <wp:inline distT="0" distB="0" distL="114300" distR="114300">
            <wp:extent cx="4993640" cy="457009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4993640" cy="4570095"/>
                    </a:xfrm>
                    <a:prstGeom prst="rect">
                      <a:avLst/>
                    </a:prstGeom>
                    <a:ln/>
                  </pic:spPr>
                </pic:pic>
              </a:graphicData>
            </a:graphic>
          </wp:inline>
        </w:drawing>
      </w: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0A5373">
      <w:pPr>
        <w:numPr>
          <w:ilvl w:val="0"/>
          <w:numId w:val="2"/>
        </w:numPr>
        <w:ind w:hanging="720"/>
        <w:contextualSpacing/>
        <w:rPr>
          <w:rFonts w:ascii="Questrial" w:eastAsia="Questrial" w:hAnsi="Questrial" w:cs="Questrial"/>
          <w:sz w:val="20"/>
          <w:szCs w:val="20"/>
        </w:rPr>
      </w:pPr>
      <w:r>
        <w:rPr>
          <w:rFonts w:ascii="Questrial" w:eastAsia="Questrial" w:hAnsi="Questrial" w:cs="Questrial"/>
          <w:b/>
          <w:sz w:val="20"/>
          <w:szCs w:val="20"/>
        </w:rPr>
        <w:lastRenderedPageBreak/>
        <w:t>WAP SUBSCRIPTION/GAMEPULL FLOW (WIFI)</w:t>
      </w:r>
      <w:r>
        <w:rPr>
          <w:noProof/>
        </w:rPr>
        <w:drawing>
          <wp:inline distT="0" distB="0" distL="114300" distR="114300">
            <wp:extent cx="5193665" cy="7199630"/>
            <wp:effectExtent l="0" t="0" r="0" b="0"/>
            <wp:docPr id="3" name="image05.png" descr="C:\Users\User\AppData\Local\Temp\SNAGHTML14d2f1bd.PNG"/>
            <wp:cNvGraphicFramePr/>
            <a:graphic xmlns:a="http://schemas.openxmlformats.org/drawingml/2006/main">
              <a:graphicData uri="http://schemas.openxmlformats.org/drawingml/2006/picture">
                <pic:pic xmlns:pic="http://schemas.openxmlformats.org/drawingml/2006/picture">
                  <pic:nvPicPr>
                    <pic:cNvPr id="0" name="image05.png" descr="C:\Users\User\AppData\Local\Temp\SNAGHTML14d2f1bd.PNG"/>
                    <pic:cNvPicPr preferRelativeResize="0"/>
                  </pic:nvPicPr>
                  <pic:blipFill>
                    <a:blip r:embed="rId9"/>
                    <a:srcRect/>
                    <a:stretch>
                      <a:fillRect/>
                    </a:stretch>
                  </pic:blipFill>
                  <pic:spPr>
                    <a:xfrm>
                      <a:off x="0" y="0"/>
                      <a:ext cx="5193665" cy="7199630"/>
                    </a:xfrm>
                    <a:prstGeom prst="rect">
                      <a:avLst/>
                    </a:prstGeom>
                    <a:ln/>
                  </pic:spPr>
                </pic:pic>
              </a:graphicData>
            </a:graphic>
          </wp:inline>
        </w:drawing>
      </w:r>
    </w:p>
    <w:p w:rsidR="00871696" w:rsidRDefault="00871696"/>
    <w:p w:rsidR="00871696" w:rsidRDefault="00871696"/>
    <w:p w:rsidR="00871696" w:rsidRDefault="00871696"/>
    <w:p w:rsidR="00871696" w:rsidRDefault="00871696"/>
    <w:p w:rsidR="00871696" w:rsidRDefault="000A5373">
      <w:pPr>
        <w:numPr>
          <w:ilvl w:val="0"/>
          <w:numId w:val="2"/>
        </w:numPr>
        <w:ind w:hanging="720"/>
        <w:contextualSpacing/>
        <w:rPr>
          <w:rFonts w:ascii="Questrial" w:eastAsia="Questrial" w:hAnsi="Questrial" w:cs="Questrial"/>
          <w:sz w:val="20"/>
          <w:szCs w:val="20"/>
        </w:rPr>
      </w:pPr>
      <w:r>
        <w:rPr>
          <w:rFonts w:ascii="Questrial" w:eastAsia="Questrial" w:hAnsi="Questrial" w:cs="Questrial"/>
          <w:b/>
          <w:sz w:val="20"/>
          <w:szCs w:val="20"/>
        </w:rPr>
        <w:lastRenderedPageBreak/>
        <w:t>WAP SUBSCRIPTION/GAMEPULL NON-WIFI FLOW</w:t>
      </w:r>
    </w:p>
    <w:p w:rsidR="00871696" w:rsidRDefault="000A5373">
      <w:pPr>
        <w:ind w:left="720"/>
      </w:pPr>
      <w:r>
        <w:rPr>
          <w:noProof/>
        </w:rPr>
        <w:drawing>
          <wp:inline distT="0" distB="0" distL="114300" distR="114300">
            <wp:extent cx="5629275" cy="718121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5629275" cy="7181215"/>
                    </a:xfrm>
                    <a:prstGeom prst="rect">
                      <a:avLst/>
                    </a:prstGeom>
                    <a:ln/>
                  </pic:spPr>
                </pic:pic>
              </a:graphicData>
            </a:graphic>
          </wp:inline>
        </w:drawing>
      </w:r>
    </w:p>
    <w:p w:rsidR="00871696" w:rsidRDefault="00871696"/>
    <w:p w:rsidR="00FE5317" w:rsidRDefault="000A5373">
      <w:r>
        <w:t xml:space="preserve"> </w:t>
      </w:r>
    </w:p>
    <w:p w:rsidR="00FE5317" w:rsidRDefault="00FE5317"/>
    <w:p w:rsidR="00FE5317" w:rsidRDefault="00FE5317"/>
    <w:p w:rsidR="000A5373" w:rsidRPr="00FE5317" w:rsidRDefault="000A5373">
      <w:pPr>
        <w:rPr>
          <w:b/>
          <w:u w:val="single"/>
        </w:rPr>
      </w:pPr>
      <w:r w:rsidRPr="00FE5317">
        <w:rPr>
          <w:b/>
          <w:u w:val="single"/>
        </w:rPr>
        <w:lastRenderedPageBreak/>
        <w:t>PUSH FLOW FOR INSUFFICIENT BALANCE</w:t>
      </w:r>
    </w:p>
    <w:p w:rsidR="000A5373" w:rsidRDefault="000A5373"/>
    <w:p w:rsidR="000A5373" w:rsidRDefault="00FE5317">
      <w:r>
        <w:rPr>
          <w:noProof/>
        </w:rPr>
        <w:drawing>
          <wp:inline distT="0" distB="0" distL="0" distR="0" wp14:anchorId="11313D11" wp14:editId="10AFF55A">
            <wp:extent cx="6905625" cy="3762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905823" cy="3762483"/>
                    </a:xfrm>
                    <a:prstGeom prst="rect">
                      <a:avLst/>
                    </a:prstGeom>
                  </pic:spPr>
                </pic:pic>
              </a:graphicData>
            </a:graphic>
          </wp:inline>
        </w:drawing>
      </w:r>
    </w:p>
    <w:p w:rsidR="000A5373" w:rsidRDefault="000A5373"/>
    <w:p w:rsidR="000A5373" w:rsidRDefault="000A5373"/>
    <w:p w:rsidR="000A5373" w:rsidRDefault="000A5373"/>
    <w:p w:rsidR="000A5373" w:rsidRDefault="000A5373"/>
    <w:p w:rsidR="000A5373" w:rsidRDefault="000A5373"/>
    <w:p w:rsidR="000A5373" w:rsidRDefault="000A5373"/>
    <w:p w:rsidR="000A5373" w:rsidRDefault="000A5373"/>
    <w:p w:rsidR="000A5373" w:rsidRDefault="000A5373"/>
    <w:p w:rsidR="000A5373" w:rsidRDefault="000A5373"/>
    <w:p w:rsidR="000A5373" w:rsidRDefault="000A5373"/>
    <w:p w:rsidR="000A5373" w:rsidRDefault="000A5373"/>
    <w:p w:rsidR="000A5373" w:rsidRDefault="000A5373"/>
    <w:p w:rsidR="000A5373" w:rsidRDefault="000A5373"/>
    <w:p w:rsidR="000A5373" w:rsidRDefault="000A5373"/>
    <w:p w:rsidR="000A5373" w:rsidRDefault="000A5373"/>
    <w:p w:rsidR="000A5373" w:rsidRDefault="000A5373"/>
    <w:p w:rsidR="000A5373" w:rsidRDefault="000A5373"/>
    <w:p w:rsidR="000A5373" w:rsidRDefault="000A5373"/>
    <w:p w:rsidR="000A5373" w:rsidRDefault="000A5373"/>
    <w:p w:rsidR="000A5373" w:rsidRDefault="000A5373"/>
    <w:p w:rsidR="000A5373" w:rsidRDefault="000A5373"/>
    <w:p w:rsidR="000A5373" w:rsidRDefault="000A5373"/>
    <w:p w:rsidR="000A5373" w:rsidRDefault="000A5373"/>
    <w:p w:rsidR="000A5373" w:rsidRDefault="000A5373"/>
    <w:p w:rsidR="000A5373" w:rsidRDefault="000A5373"/>
    <w:p w:rsidR="000A5373" w:rsidRDefault="000A5373"/>
    <w:p w:rsidR="000A5373" w:rsidRDefault="000A5373"/>
    <w:p w:rsidR="000A5373" w:rsidRDefault="000A5373"/>
    <w:p w:rsidR="00871696" w:rsidRDefault="000A5373">
      <w:pPr>
        <w:numPr>
          <w:ilvl w:val="1"/>
          <w:numId w:val="3"/>
        </w:numPr>
        <w:ind w:hanging="432"/>
        <w:jc w:val="both"/>
        <w:rPr>
          <w:rFonts w:ascii="Arial" w:eastAsia="Arial" w:hAnsi="Arial" w:cs="Arial"/>
          <w:sz w:val="20"/>
          <w:szCs w:val="20"/>
        </w:rPr>
      </w:pPr>
      <w:r>
        <w:rPr>
          <w:rFonts w:ascii="Arial" w:eastAsia="Arial" w:hAnsi="Arial" w:cs="Arial"/>
          <w:sz w:val="20"/>
          <w:szCs w:val="20"/>
          <w:u w:val="single"/>
        </w:rPr>
        <w:t>Test Script/List of Content</w:t>
      </w:r>
    </w:p>
    <w:p w:rsidR="00871696" w:rsidRDefault="00871696">
      <w:pPr>
        <w:jc w:val="both"/>
      </w:pPr>
    </w:p>
    <w:p w:rsidR="00871696" w:rsidRDefault="000A5373">
      <w:pPr>
        <w:jc w:val="both"/>
      </w:pPr>
      <w:r>
        <w:rPr>
          <w:rFonts w:ascii="Arial" w:eastAsia="Arial" w:hAnsi="Arial" w:cs="Arial"/>
          <w:i/>
          <w:sz w:val="20"/>
          <w:szCs w:val="20"/>
        </w:rPr>
        <w:t>*For regular services</w:t>
      </w:r>
    </w:p>
    <w:tbl>
      <w:tblPr>
        <w:tblStyle w:val="a3"/>
        <w:tblW w:w="9725" w:type="dxa"/>
        <w:tblInd w:w="-45" w:type="dxa"/>
        <w:tblLayout w:type="fixed"/>
        <w:tblLook w:val="0000" w:firstRow="0" w:lastRow="0" w:firstColumn="0" w:lastColumn="0" w:noHBand="0" w:noVBand="0"/>
      </w:tblPr>
      <w:tblGrid>
        <w:gridCol w:w="1185"/>
        <w:gridCol w:w="900"/>
        <w:gridCol w:w="1710"/>
        <w:gridCol w:w="2599"/>
        <w:gridCol w:w="821"/>
        <w:gridCol w:w="1447"/>
        <w:gridCol w:w="1063"/>
      </w:tblGrid>
      <w:tr w:rsidR="00871696" w:rsidTr="00871696">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shd w:val="clear" w:color="auto" w:fill="333333"/>
            <w:tcMar>
              <w:top w:w="15" w:type="dxa"/>
              <w:left w:w="15" w:type="dxa"/>
              <w:right w:w="15" w:type="dxa"/>
            </w:tcMar>
          </w:tcPr>
          <w:p w:rsidR="00871696" w:rsidRDefault="000A5373">
            <w:pPr>
              <w:jc w:val="center"/>
            </w:pPr>
            <w:r>
              <w:rPr>
                <w:rFonts w:ascii="Arial" w:eastAsia="Arial" w:hAnsi="Arial" w:cs="Arial"/>
                <w:b/>
                <w:color w:val="FFFFFF"/>
                <w:sz w:val="20"/>
                <w:szCs w:val="20"/>
              </w:rPr>
              <w:t>Primary User Keyword</w:t>
            </w:r>
          </w:p>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shd w:val="clear" w:color="auto" w:fill="333333"/>
            <w:tcMar>
              <w:top w:w="15" w:type="dxa"/>
              <w:left w:w="15" w:type="dxa"/>
              <w:right w:w="15" w:type="dxa"/>
            </w:tcMar>
          </w:tcPr>
          <w:p w:rsidR="00871696" w:rsidRDefault="000A5373">
            <w:pPr>
              <w:jc w:val="center"/>
            </w:pPr>
            <w:r>
              <w:rPr>
                <w:rFonts w:ascii="Arial" w:eastAsia="Arial" w:hAnsi="Arial" w:cs="Arial"/>
                <w:b/>
                <w:color w:val="FFFFFF"/>
                <w:sz w:val="20"/>
                <w:szCs w:val="20"/>
              </w:rPr>
              <w:t>Secondary User Keyword</w:t>
            </w:r>
          </w:p>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shd w:val="clear" w:color="auto" w:fill="333333"/>
            <w:tcMar>
              <w:top w:w="15" w:type="dxa"/>
              <w:left w:w="15" w:type="dxa"/>
              <w:right w:w="15" w:type="dxa"/>
            </w:tcMar>
          </w:tcPr>
          <w:p w:rsidR="00871696" w:rsidRDefault="000A5373">
            <w:pPr>
              <w:jc w:val="center"/>
            </w:pPr>
            <w:r>
              <w:rPr>
                <w:rFonts w:ascii="Arial" w:eastAsia="Arial" w:hAnsi="Arial" w:cs="Arial"/>
                <w:b/>
                <w:color w:val="FFFFFF"/>
                <w:sz w:val="20"/>
                <w:szCs w:val="20"/>
              </w:rPr>
              <w:t>DESCRIPTION</w:t>
            </w:r>
          </w:p>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shd w:val="clear" w:color="auto" w:fill="333333"/>
            <w:tcMar>
              <w:top w:w="15" w:type="dxa"/>
              <w:left w:w="15" w:type="dxa"/>
              <w:right w:w="15" w:type="dxa"/>
            </w:tcMar>
          </w:tcPr>
          <w:p w:rsidR="00871696" w:rsidRDefault="000A5373">
            <w:pPr>
              <w:jc w:val="center"/>
            </w:pPr>
            <w:r>
              <w:rPr>
                <w:rFonts w:ascii="Arial" w:eastAsia="Arial" w:hAnsi="Arial" w:cs="Arial"/>
                <w:b/>
                <w:color w:val="FFFFFF"/>
                <w:sz w:val="20"/>
                <w:szCs w:val="20"/>
              </w:rPr>
              <w:t>ACTUAL REPLY MESSAGE</w:t>
            </w:r>
          </w:p>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shd w:val="clear" w:color="auto" w:fill="333333"/>
            <w:tcMar>
              <w:top w:w="15" w:type="dxa"/>
              <w:left w:w="15" w:type="dxa"/>
              <w:right w:w="15" w:type="dxa"/>
            </w:tcMar>
          </w:tcPr>
          <w:p w:rsidR="00871696" w:rsidRDefault="000A5373">
            <w:pPr>
              <w:jc w:val="center"/>
            </w:pPr>
            <w:r>
              <w:rPr>
                <w:rFonts w:ascii="Arial" w:eastAsia="Arial" w:hAnsi="Arial" w:cs="Arial"/>
                <w:b/>
                <w:color w:val="FFFFFF"/>
                <w:sz w:val="20"/>
                <w:szCs w:val="20"/>
              </w:rPr>
              <w:t>TARIFF</w:t>
            </w: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shd w:val="clear" w:color="auto" w:fill="333333"/>
            <w:tcMar>
              <w:top w:w="15" w:type="dxa"/>
              <w:left w:w="15" w:type="dxa"/>
              <w:right w:w="15" w:type="dxa"/>
            </w:tcMar>
          </w:tcPr>
          <w:p w:rsidR="00871696" w:rsidRDefault="000A5373">
            <w:pPr>
              <w:jc w:val="center"/>
            </w:pPr>
            <w:r>
              <w:rPr>
                <w:rFonts w:ascii="Arial" w:eastAsia="Arial" w:hAnsi="Arial" w:cs="Arial"/>
                <w:b/>
                <w:color w:val="FFFFFF"/>
                <w:sz w:val="20"/>
                <w:szCs w:val="20"/>
              </w:rPr>
              <w:t>Primary Charging Keyword</w:t>
            </w:r>
          </w:p>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shd w:val="clear" w:color="auto" w:fill="333333"/>
            <w:tcMar>
              <w:top w:w="15" w:type="dxa"/>
              <w:left w:w="15" w:type="dxa"/>
              <w:right w:w="15" w:type="dxa"/>
            </w:tcMar>
          </w:tcPr>
          <w:p w:rsidR="00871696" w:rsidRDefault="000A5373">
            <w:pPr>
              <w:jc w:val="center"/>
            </w:pPr>
            <w:r>
              <w:rPr>
                <w:rFonts w:ascii="Arial" w:eastAsia="Arial" w:hAnsi="Arial" w:cs="Arial"/>
                <w:b/>
                <w:color w:val="FFFFFF"/>
                <w:sz w:val="20"/>
                <w:szCs w:val="20"/>
              </w:rPr>
              <w:t>Secondary Charging Keyword</w:t>
            </w:r>
          </w:p>
        </w:tc>
      </w:tr>
      <w:tr w:rsidR="00871696" w:rsidTr="00871696">
        <w:trPr>
          <w:cnfStyle w:val="000000010000" w:firstRow="0" w:lastRow="0" w:firstColumn="0" w:lastColumn="0" w:oddVBand="0" w:evenVBand="0" w:oddHBand="0" w:evenHBand="1" w:firstRowFirstColumn="0" w:firstRowLastColumn="0" w:lastRowFirstColumn="0" w:lastRowLastColumn="0"/>
          <w:trHeight w:val="16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shd w:val="clear" w:color="auto" w:fill="00FF00"/>
            <w:tcMar>
              <w:top w:w="15" w:type="dxa"/>
              <w:left w:w="15" w:type="dxa"/>
              <w:right w:w="15" w:type="dxa"/>
            </w:tcMar>
          </w:tcPr>
          <w:p w:rsidR="00871696" w:rsidRDefault="000A5373">
            <w:r>
              <w:rPr>
                <w:rFonts w:ascii="Arial" w:eastAsia="Arial" w:hAnsi="Arial" w:cs="Arial"/>
                <w:sz w:val="20"/>
                <w:szCs w:val="20"/>
              </w:rPr>
              <w:t>PLAY</w:t>
            </w:r>
          </w:p>
          <w:p w:rsidR="00871696" w:rsidRDefault="00871696"/>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r>
              <w:rPr>
                <w:rFonts w:ascii="Arial" w:eastAsia="Arial" w:hAnsi="Arial" w:cs="Arial"/>
                <w:sz w:val="20"/>
                <w:szCs w:val="20"/>
              </w:rPr>
              <w:t>HELP</w:t>
            </w:r>
          </w:p>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r>
              <w:rPr>
                <w:rFonts w:ascii="Arial" w:eastAsia="Arial" w:hAnsi="Arial" w:cs="Arial"/>
                <w:sz w:val="20"/>
                <w:szCs w:val="20"/>
              </w:rPr>
              <w:t>Application Help Keyword</w:t>
            </w:r>
          </w:p>
          <w:p w:rsidR="00871696" w:rsidRDefault="00871696"/>
          <w:p w:rsidR="00871696" w:rsidRDefault="000A5373">
            <w:r>
              <w:rPr>
                <w:rFonts w:ascii="Arial" w:eastAsia="Arial" w:hAnsi="Arial" w:cs="Arial"/>
                <w:sz w:val="20"/>
                <w:szCs w:val="20"/>
              </w:rPr>
              <w:t>Index 1</w:t>
            </w:r>
          </w:p>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r>
              <w:rPr>
                <w:rFonts w:ascii="Arial" w:eastAsia="Arial" w:hAnsi="Arial" w:cs="Arial"/>
                <w:color w:val="333333"/>
                <w:sz w:val="20"/>
                <w:szCs w:val="20"/>
                <w:highlight w:val="white"/>
              </w:rPr>
              <w:t xml:space="preserve">You can enjoy access to your </w:t>
            </w:r>
            <w:proofErr w:type="spellStart"/>
            <w:r>
              <w:rPr>
                <w:rFonts w:ascii="Arial" w:eastAsia="Arial" w:hAnsi="Arial" w:cs="Arial"/>
                <w:color w:val="333333"/>
                <w:sz w:val="20"/>
                <w:szCs w:val="20"/>
                <w:highlight w:val="white"/>
              </w:rPr>
              <w:t>favorite</w:t>
            </w:r>
            <w:proofErr w:type="spellEnd"/>
            <w:r>
              <w:rPr>
                <w:rFonts w:ascii="Arial" w:eastAsia="Arial" w:hAnsi="Arial" w:cs="Arial"/>
                <w:color w:val="333333"/>
                <w:sz w:val="20"/>
                <w:szCs w:val="20"/>
                <w:highlight w:val="white"/>
              </w:rPr>
              <w:t xml:space="preserve"> application.</w:t>
            </w:r>
            <w:r>
              <w:rPr>
                <w:rFonts w:ascii="Arial" w:eastAsia="Arial" w:hAnsi="Arial" w:cs="Arial"/>
                <w:color w:val="333333"/>
                <w:sz w:val="20"/>
                <w:szCs w:val="20"/>
              </w:rPr>
              <w:br/>
            </w:r>
            <w:r>
              <w:rPr>
                <w:rFonts w:ascii="Arial" w:eastAsia="Arial" w:hAnsi="Arial" w:cs="Arial"/>
                <w:color w:val="333333"/>
                <w:sz w:val="20"/>
                <w:szCs w:val="20"/>
                <w:highlight w:val="white"/>
              </w:rPr>
              <w:t>You can either click on the purchase button on the app or txt PLAY ON to 2910. You will be charged the amount of P10.00/day as part of your subscription.</w:t>
            </w:r>
          </w:p>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pPr>
              <w:jc w:val="center"/>
            </w:pPr>
            <w:r>
              <w:rPr>
                <w:rFonts w:ascii="Arial" w:eastAsia="Arial" w:hAnsi="Arial" w:cs="Arial"/>
                <w:sz w:val="20"/>
                <w:szCs w:val="20"/>
              </w:rPr>
              <w:t>P0.00</w:t>
            </w: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871696">
            <w:pPr>
              <w:jc w:val="center"/>
            </w:pPr>
          </w:p>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871696">
            <w:pPr>
              <w:jc w:val="center"/>
            </w:pPr>
          </w:p>
        </w:tc>
      </w:tr>
      <w:tr w:rsidR="00871696" w:rsidTr="00871696">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185" w:type="dxa"/>
            <w:tcBorders>
              <w:top w:val="nil"/>
              <w:left w:val="single" w:sz="4" w:space="0" w:color="000000"/>
              <w:bottom w:val="single" w:sz="4" w:space="0" w:color="000000"/>
              <w:right w:val="single" w:sz="4" w:space="0" w:color="000000"/>
            </w:tcBorders>
            <w:shd w:val="clear" w:color="auto" w:fill="00FF00"/>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nil"/>
              <w:left w:val="nil"/>
              <w:bottom w:val="single" w:sz="4" w:space="0" w:color="000000"/>
              <w:right w:val="single" w:sz="4" w:space="0" w:color="000000"/>
            </w:tcBorders>
            <w:shd w:val="clear" w:color="auto" w:fill="00FF00"/>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nil"/>
              <w:left w:val="nil"/>
              <w:bottom w:val="single" w:sz="4" w:space="0" w:color="000000"/>
              <w:right w:val="single" w:sz="4" w:space="0" w:color="000000"/>
            </w:tcBorders>
            <w:shd w:val="clear" w:color="auto" w:fill="00FF00"/>
            <w:tcMar>
              <w:top w:w="15" w:type="dxa"/>
              <w:left w:w="15" w:type="dxa"/>
              <w:right w:w="15" w:type="dxa"/>
            </w:tcMar>
          </w:tcPr>
          <w:p w:rsidR="00871696" w:rsidRDefault="000A5373">
            <w:r>
              <w:rPr>
                <w:rFonts w:ascii="Arial" w:eastAsia="Arial" w:hAnsi="Arial" w:cs="Arial"/>
                <w:sz w:val="20"/>
                <w:szCs w:val="20"/>
              </w:rPr>
              <w:t>Application Help Keyword</w:t>
            </w:r>
          </w:p>
          <w:p w:rsidR="00871696" w:rsidRDefault="00871696"/>
          <w:p w:rsidR="00871696" w:rsidRDefault="000A5373">
            <w:r>
              <w:rPr>
                <w:rFonts w:ascii="Arial" w:eastAsia="Arial" w:hAnsi="Arial" w:cs="Arial"/>
                <w:sz w:val="20"/>
                <w:szCs w:val="20"/>
              </w:rPr>
              <w:t>Index 2</w:t>
            </w:r>
          </w:p>
        </w:tc>
        <w:tc>
          <w:tcPr>
            <w:cnfStyle w:val="000001000000" w:firstRow="0" w:lastRow="0" w:firstColumn="0" w:lastColumn="0" w:oddVBand="0" w:evenVBand="1" w:oddHBand="0" w:evenHBand="0" w:firstRowFirstColumn="0" w:firstRowLastColumn="0" w:lastRowFirstColumn="0" w:lastRowLastColumn="0"/>
            <w:tcW w:w="2599" w:type="dxa"/>
            <w:tcBorders>
              <w:top w:val="nil"/>
              <w:left w:val="nil"/>
              <w:bottom w:val="single" w:sz="4" w:space="0" w:color="000000"/>
              <w:right w:val="single" w:sz="4" w:space="0" w:color="000000"/>
            </w:tcBorders>
            <w:shd w:val="clear" w:color="auto" w:fill="00FF00"/>
            <w:tcMar>
              <w:top w:w="15" w:type="dxa"/>
              <w:left w:w="15" w:type="dxa"/>
              <w:right w:w="15" w:type="dxa"/>
            </w:tcMar>
          </w:tcPr>
          <w:p w:rsidR="00871696" w:rsidRDefault="00871696"/>
          <w:p w:rsidR="00871696" w:rsidRDefault="00871696"/>
          <w:p w:rsidR="00871696" w:rsidRDefault="000A5373">
            <w:r>
              <w:rPr>
                <w:rFonts w:ascii="Arial" w:eastAsia="Arial" w:hAnsi="Arial" w:cs="Arial"/>
                <w:sz w:val="20"/>
                <w:szCs w:val="20"/>
              </w:rPr>
              <w:t>Click here to know more about the app http://mobile.kiosgratis.com/games/</w:t>
            </w:r>
          </w:p>
          <w:p w:rsidR="00871696" w:rsidRDefault="00871696"/>
        </w:tc>
        <w:tc>
          <w:tcPr>
            <w:cnfStyle w:val="000010000000" w:firstRow="0" w:lastRow="0" w:firstColumn="0" w:lastColumn="0" w:oddVBand="1" w:evenVBand="0" w:oddHBand="0" w:evenHBand="0" w:firstRowFirstColumn="0" w:firstRowLastColumn="0" w:lastRowFirstColumn="0" w:lastRowLastColumn="0"/>
            <w:tcW w:w="821" w:type="dxa"/>
            <w:tcBorders>
              <w:top w:val="nil"/>
              <w:left w:val="nil"/>
              <w:bottom w:val="single" w:sz="4" w:space="0" w:color="000000"/>
              <w:right w:val="single" w:sz="4" w:space="0" w:color="000000"/>
            </w:tcBorders>
            <w:shd w:val="clear" w:color="auto" w:fill="00FF00"/>
            <w:tcMar>
              <w:top w:w="15" w:type="dxa"/>
              <w:left w:w="15" w:type="dxa"/>
              <w:right w:w="15" w:type="dxa"/>
            </w:tcMar>
          </w:tcPr>
          <w:p w:rsidR="00871696" w:rsidRDefault="00871696">
            <w:pPr>
              <w:jc w:val="center"/>
            </w:pPr>
          </w:p>
        </w:tc>
        <w:tc>
          <w:tcPr>
            <w:cnfStyle w:val="000001000000" w:firstRow="0" w:lastRow="0" w:firstColumn="0" w:lastColumn="0" w:oddVBand="0" w:evenVBand="1" w:oddHBand="0" w:evenHBand="0" w:firstRowFirstColumn="0" w:firstRowLastColumn="0" w:lastRowFirstColumn="0" w:lastRowLastColumn="0"/>
            <w:tcW w:w="1447" w:type="dxa"/>
            <w:tcBorders>
              <w:top w:val="nil"/>
              <w:left w:val="nil"/>
              <w:bottom w:val="single" w:sz="4" w:space="0" w:color="000000"/>
              <w:right w:val="single" w:sz="4" w:space="0" w:color="000000"/>
            </w:tcBorders>
            <w:shd w:val="clear" w:color="auto" w:fill="00FF00"/>
            <w:tcMar>
              <w:top w:w="15" w:type="dxa"/>
              <w:left w:w="15" w:type="dxa"/>
              <w:right w:w="15" w:type="dxa"/>
            </w:tcMar>
          </w:tcPr>
          <w:p w:rsidR="00871696" w:rsidRDefault="00871696">
            <w:pPr>
              <w:jc w:val="center"/>
            </w:pPr>
          </w:p>
        </w:tc>
        <w:tc>
          <w:tcPr>
            <w:cnfStyle w:val="000010000000" w:firstRow="0" w:lastRow="0" w:firstColumn="0" w:lastColumn="0" w:oddVBand="1" w:evenVBand="0" w:oddHBand="0" w:evenHBand="0" w:firstRowFirstColumn="0" w:firstRowLastColumn="0" w:lastRowFirstColumn="0" w:lastRowLastColumn="0"/>
            <w:tcW w:w="1063" w:type="dxa"/>
            <w:tcBorders>
              <w:top w:val="nil"/>
              <w:left w:val="nil"/>
              <w:bottom w:val="single" w:sz="4" w:space="0" w:color="000000"/>
              <w:right w:val="single" w:sz="4" w:space="0" w:color="000000"/>
            </w:tcBorders>
            <w:shd w:val="clear" w:color="auto" w:fill="00FF00"/>
            <w:tcMar>
              <w:top w:w="15" w:type="dxa"/>
              <w:left w:w="15" w:type="dxa"/>
              <w:right w:w="15" w:type="dxa"/>
            </w:tcMar>
          </w:tcPr>
          <w:p w:rsidR="00871696" w:rsidRDefault="00871696">
            <w:pPr>
              <w:jc w:val="center"/>
            </w:pPr>
          </w:p>
        </w:tc>
      </w:tr>
      <w:tr w:rsidR="00871696" w:rsidTr="00871696">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nil"/>
              <w:left w:val="single" w:sz="4" w:space="0" w:color="000000"/>
              <w:bottom w:val="single" w:sz="4" w:space="0" w:color="000000"/>
              <w:right w:val="single" w:sz="4" w:space="0" w:color="000000"/>
            </w:tcBorders>
            <w:shd w:val="clear" w:color="auto" w:fill="00FF00"/>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nil"/>
              <w:left w:val="nil"/>
              <w:bottom w:val="single" w:sz="4" w:space="0" w:color="000000"/>
              <w:right w:val="single" w:sz="4" w:space="0" w:color="000000"/>
            </w:tcBorders>
            <w:shd w:val="clear" w:color="auto" w:fill="00FF00"/>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nil"/>
              <w:left w:val="nil"/>
              <w:bottom w:val="single" w:sz="4" w:space="0" w:color="000000"/>
              <w:right w:val="single" w:sz="4" w:space="0" w:color="000000"/>
            </w:tcBorders>
            <w:shd w:val="clear" w:color="auto" w:fill="00FF00"/>
            <w:tcMar>
              <w:top w:w="15" w:type="dxa"/>
              <w:left w:w="15" w:type="dxa"/>
              <w:right w:w="15" w:type="dxa"/>
            </w:tcMar>
          </w:tcPr>
          <w:p w:rsidR="00871696" w:rsidRDefault="000A5373">
            <w:r>
              <w:rPr>
                <w:rFonts w:ascii="Arial" w:eastAsia="Arial" w:hAnsi="Arial" w:cs="Arial"/>
                <w:sz w:val="20"/>
                <w:szCs w:val="20"/>
              </w:rPr>
              <w:t>Application Help Keyword</w:t>
            </w:r>
          </w:p>
          <w:p w:rsidR="00871696" w:rsidRDefault="00871696"/>
          <w:p w:rsidR="00871696" w:rsidRDefault="000A5373">
            <w:r>
              <w:rPr>
                <w:rFonts w:ascii="Arial" w:eastAsia="Arial" w:hAnsi="Arial" w:cs="Arial"/>
                <w:sz w:val="20"/>
                <w:szCs w:val="20"/>
              </w:rPr>
              <w:t>Index 3</w:t>
            </w:r>
          </w:p>
        </w:tc>
        <w:tc>
          <w:tcPr>
            <w:cnfStyle w:val="000001000000" w:firstRow="0" w:lastRow="0" w:firstColumn="0" w:lastColumn="0" w:oddVBand="0" w:evenVBand="1" w:oddHBand="0" w:evenHBand="0" w:firstRowFirstColumn="0" w:firstRowLastColumn="0" w:lastRowFirstColumn="0" w:lastRowLastColumn="0"/>
            <w:tcW w:w="2599" w:type="dxa"/>
            <w:tcBorders>
              <w:top w:val="nil"/>
              <w:left w:val="nil"/>
              <w:bottom w:val="single" w:sz="4" w:space="0" w:color="000000"/>
              <w:right w:val="single" w:sz="4" w:space="0" w:color="000000"/>
            </w:tcBorders>
            <w:shd w:val="clear" w:color="auto" w:fill="00FF00"/>
            <w:tcMar>
              <w:top w:w="15" w:type="dxa"/>
              <w:left w:w="15" w:type="dxa"/>
              <w:right w:w="15" w:type="dxa"/>
            </w:tcMar>
          </w:tcPr>
          <w:p w:rsidR="00871696" w:rsidRDefault="00871696"/>
          <w:p w:rsidR="00871696" w:rsidRDefault="000A5373">
            <w:r>
              <w:rPr>
                <w:rFonts w:ascii="Arial" w:eastAsia="Arial" w:hAnsi="Arial" w:cs="Arial"/>
                <w:color w:val="333333"/>
                <w:sz w:val="20"/>
                <w:szCs w:val="20"/>
                <w:highlight w:val="white"/>
              </w:rPr>
              <w:t>Questions? Call (02) 887-3973, Mon - Fri, 7am to 10pm</w:t>
            </w:r>
            <w:r>
              <w:rPr>
                <w:rFonts w:ascii="Arial" w:eastAsia="Arial" w:hAnsi="Arial" w:cs="Arial"/>
                <w:color w:val="333333"/>
                <w:sz w:val="20"/>
                <w:szCs w:val="20"/>
              </w:rPr>
              <w:br/>
            </w:r>
            <w:r>
              <w:rPr>
                <w:rFonts w:ascii="Arial" w:eastAsia="Arial" w:hAnsi="Arial" w:cs="Arial"/>
                <w:color w:val="333333"/>
                <w:sz w:val="20"/>
                <w:szCs w:val="20"/>
                <w:highlight w:val="white"/>
              </w:rPr>
              <w:t>Need Help? Call YONDU at 840-1574</w:t>
            </w:r>
          </w:p>
        </w:tc>
        <w:tc>
          <w:tcPr>
            <w:cnfStyle w:val="000010000000" w:firstRow="0" w:lastRow="0" w:firstColumn="0" w:lastColumn="0" w:oddVBand="1" w:evenVBand="0" w:oddHBand="0" w:evenHBand="0" w:firstRowFirstColumn="0" w:firstRowLastColumn="0" w:lastRowFirstColumn="0" w:lastRowLastColumn="0"/>
            <w:tcW w:w="821" w:type="dxa"/>
            <w:tcBorders>
              <w:top w:val="nil"/>
              <w:left w:val="nil"/>
              <w:bottom w:val="single" w:sz="4" w:space="0" w:color="000000"/>
              <w:right w:val="single" w:sz="4" w:space="0" w:color="000000"/>
            </w:tcBorders>
            <w:shd w:val="clear" w:color="auto" w:fill="00FF00"/>
            <w:tcMar>
              <w:top w:w="15" w:type="dxa"/>
              <w:left w:w="15" w:type="dxa"/>
              <w:right w:w="15" w:type="dxa"/>
            </w:tcMar>
          </w:tcPr>
          <w:p w:rsidR="00871696" w:rsidRDefault="00871696">
            <w:pPr>
              <w:jc w:val="center"/>
            </w:pPr>
          </w:p>
        </w:tc>
        <w:tc>
          <w:tcPr>
            <w:cnfStyle w:val="000001000000" w:firstRow="0" w:lastRow="0" w:firstColumn="0" w:lastColumn="0" w:oddVBand="0" w:evenVBand="1" w:oddHBand="0" w:evenHBand="0" w:firstRowFirstColumn="0" w:firstRowLastColumn="0" w:lastRowFirstColumn="0" w:lastRowLastColumn="0"/>
            <w:tcW w:w="1447" w:type="dxa"/>
            <w:tcBorders>
              <w:top w:val="nil"/>
              <w:left w:val="nil"/>
              <w:bottom w:val="single" w:sz="4" w:space="0" w:color="000000"/>
              <w:right w:val="single" w:sz="4" w:space="0" w:color="000000"/>
            </w:tcBorders>
            <w:shd w:val="clear" w:color="auto" w:fill="00FF00"/>
            <w:tcMar>
              <w:top w:w="15" w:type="dxa"/>
              <w:left w:w="15" w:type="dxa"/>
              <w:right w:w="15" w:type="dxa"/>
            </w:tcMar>
          </w:tcPr>
          <w:p w:rsidR="00871696" w:rsidRDefault="00871696">
            <w:pPr>
              <w:jc w:val="center"/>
            </w:pPr>
          </w:p>
        </w:tc>
        <w:tc>
          <w:tcPr>
            <w:cnfStyle w:val="000010000000" w:firstRow="0" w:lastRow="0" w:firstColumn="0" w:lastColumn="0" w:oddVBand="1" w:evenVBand="0" w:oddHBand="0" w:evenHBand="0" w:firstRowFirstColumn="0" w:firstRowLastColumn="0" w:lastRowFirstColumn="0" w:lastRowLastColumn="0"/>
            <w:tcW w:w="1063" w:type="dxa"/>
            <w:tcBorders>
              <w:top w:val="nil"/>
              <w:left w:val="nil"/>
              <w:bottom w:val="single" w:sz="4" w:space="0" w:color="000000"/>
              <w:right w:val="single" w:sz="4" w:space="0" w:color="000000"/>
            </w:tcBorders>
            <w:shd w:val="clear" w:color="auto" w:fill="00FF00"/>
            <w:tcMar>
              <w:top w:w="15" w:type="dxa"/>
              <w:left w:w="15" w:type="dxa"/>
              <w:right w:w="15" w:type="dxa"/>
            </w:tcMar>
          </w:tcPr>
          <w:p w:rsidR="00871696" w:rsidRDefault="00871696">
            <w:pPr>
              <w:jc w:val="center"/>
            </w:pPr>
          </w:p>
        </w:tc>
      </w:tr>
      <w:tr w:rsidR="00871696" w:rsidTr="00871696">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nil"/>
              <w:left w:val="single" w:sz="4" w:space="0" w:color="000000"/>
              <w:bottom w:val="single" w:sz="4" w:space="0" w:color="000000"/>
              <w:right w:val="single" w:sz="4" w:space="0" w:color="000000"/>
            </w:tcBorders>
            <w:shd w:val="clear" w:color="auto" w:fill="00FF00"/>
            <w:tcMar>
              <w:top w:w="15" w:type="dxa"/>
              <w:left w:w="15" w:type="dxa"/>
              <w:right w:w="15" w:type="dxa"/>
            </w:tcMar>
          </w:tcPr>
          <w:p w:rsidR="00871696" w:rsidRDefault="000A5373">
            <w:r>
              <w:rPr>
                <w:rFonts w:ascii="Arial" w:eastAsia="Arial" w:hAnsi="Arial" w:cs="Arial"/>
                <w:sz w:val="20"/>
                <w:szCs w:val="20"/>
              </w:rPr>
              <w:t>PLAY</w:t>
            </w:r>
          </w:p>
          <w:p w:rsidR="00871696" w:rsidRDefault="000A5373">
            <w:r>
              <w:rPr>
                <w:rFonts w:ascii="Arial" w:eastAsia="Arial" w:hAnsi="Arial" w:cs="Arial"/>
                <w:sz w:val="20"/>
                <w:szCs w:val="20"/>
              </w:rPr>
              <w:t>OFF</w:t>
            </w:r>
          </w:p>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nil"/>
              <w:left w:val="nil"/>
              <w:bottom w:val="single" w:sz="4" w:space="0" w:color="000000"/>
              <w:right w:val="single" w:sz="4" w:space="0" w:color="000000"/>
            </w:tcBorders>
            <w:shd w:val="clear" w:color="auto" w:fill="00FF00"/>
            <w:tcMar>
              <w:top w:w="15" w:type="dxa"/>
              <w:left w:w="15" w:type="dxa"/>
              <w:right w:w="15" w:type="dxa"/>
            </w:tcMar>
          </w:tcPr>
          <w:p w:rsidR="00871696" w:rsidRDefault="000A5373">
            <w:r>
              <w:rPr>
                <w:rFonts w:ascii="Arial" w:eastAsia="Arial" w:hAnsi="Arial" w:cs="Arial"/>
                <w:sz w:val="20"/>
                <w:szCs w:val="20"/>
              </w:rPr>
              <w:t>OFF</w:t>
            </w:r>
          </w:p>
          <w:p w:rsidR="00871696" w:rsidRDefault="000A5373">
            <w:r>
              <w:rPr>
                <w:rFonts w:ascii="Arial" w:eastAsia="Arial" w:hAnsi="Arial" w:cs="Arial"/>
                <w:sz w:val="20"/>
                <w:szCs w:val="20"/>
              </w:rPr>
              <w:t>PLAY</w:t>
            </w:r>
          </w:p>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nil"/>
              <w:left w:val="nil"/>
              <w:bottom w:val="single" w:sz="4" w:space="0" w:color="000000"/>
              <w:right w:val="single" w:sz="4" w:space="0" w:color="000000"/>
            </w:tcBorders>
            <w:shd w:val="clear" w:color="auto" w:fill="00FF00"/>
            <w:tcMar>
              <w:top w:w="15" w:type="dxa"/>
              <w:left w:w="15" w:type="dxa"/>
              <w:right w:w="15" w:type="dxa"/>
            </w:tcMar>
          </w:tcPr>
          <w:p w:rsidR="00871696" w:rsidRDefault="000A5373">
            <w:r>
              <w:rPr>
                <w:rFonts w:ascii="Arial" w:eastAsia="Arial" w:hAnsi="Arial" w:cs="Arial"/>
                <w:sz w:val="20"/>
                <w:szCs w:val="20"/>
              </w:rPr>
              <w:t>Opt-out Keyword</w:t>
            </w:r>
          </w:p>
        </w:tc>
        <w:tc>
          <w:tcPr>
            <w:cnfStyle w:val="000001000000" w:firstRow="0" w:lastRow="0" w:firstColumn="0" w:lastColumn="0" w:oddVBand="0" w:evenVBand="1" w:oddHBand="0" w:evenHBand="0" w:firstRowFirstColumn="0" w:firstRowLastColumn="0" w:lastRowFirstColumn="0" w:lastRowLastColumn="0"/>
            <w:tcW w:w="2599" w:type="dxa"/>
            <w:tcBorders>
              <w:top w:val="nil"/>
              <w:left w:val="nil"/>
              <w:bottom w:val="single" w:sz="4" w:space="0" w:color="000000"/>
              <w:right w:val="single" w:sz="4" w:space="0" w:color="000000"/>
            </w:tcBorders>
            <w:shd w:val="clear" w:color="auto" w:fill="00FF00"/>
            <w:tcMar>
              <w:top w:w="15" w:type="dxa"/>
              <w:left w:w="15" w:type="dxa"/>
              <w:right w:w="15" w:type="dxa"/>
            </w:tcMar>
          </w:tcPr>
          <w:p w:rsidR="00871696" w:rsidRDefault="00871696"/>
          <w:p w:rsidR="00871696" w:rsidRDefault="000A5373">
            <w:commentRangeStart w:id="0"/>
            <w:r>
              <w:rPr>
                <w:rFonts w:ascii="Arial" w:eastAsia="Arial" w:hAnsi="Arial" w:cs="Arial"/>
                <w:sz w:val="20"/>
                <w:szCs w:val="20"/>
              </w:rPr>
              <w:t>You have successfully unsubscribed to this service. You will no longer be able to access this app/game.</w:t>
            </w:r>
          </w:p>
          <w:p w:rsidR="00871696" w:rsidRDefault="00871696"/>
          <w:p w:rsidR="00871696" w:rsidRDefault="000A5373">
            <w:r>
              <w:rPr>
                <w:rFonts w:ascii="Arial" w:eastAsia="Arial" w:hAnsi="Arial" w:cs="Arial"/>
                <w:sz w:val="20"/>
                <w:szCs w:val="20"/>
              </w:rPr>
              <w:t>Questions? Call (02) 887-3973, Mon - Fri, 7am to 10pm</w:t>
            </w:r>
            <w:commentRangeEnd w:id="0"/>
            <w:r>
              <w:commentReference w:id="0"/>
            </w:r>
          </w:p>
        </w:tc>
        <w:tc>
          <w:tcPr>
            <w:cnfStyle w:val="000010000000" w:firstRow="0" w:lastRow="0" w:firstColumn="0" w:lastColumn="0" w:oddVBand="1" w:evenVBand="0" w:oddHBand="0" w:evenHBand="0" w:firstRowFirstColumn="0" w:firstRowLastColumn="0" w:lastRowFirstColumn="0" w:lastRowLastColumn="0"/>
            <w:tcW w:w="821" w:type="dxa"/>
            <w:tcBorders>
              <w:top w:val="nil"/>
              <w:left w:val="nil"/>
              <w:bottom w:val="single" w:sz="4" w:space="0" w:color="000000"/>
              <w:right w:val="single" w:sz="4" w:space="0" w:color="000000"/>
            </w:tcBorders>
            <w:shd w:val="clear" w:color="auto" w:fill="00FF00"/>
            <w:tcMar>
              <w:top w:w="15" w:type="dxa"/>
              <w:left w:w="15" w:type="dxa"/>
              <w:right w:w="15" w:type="dxa"/>
            </w:tcMar>
          </w:tcPr>
          <w:p w:rsidR="00871696" w:rsidRDefault="000A5373">
            <w:pPr>
              <w:jc w:val="center"/>
            </w:pPr>
            <w:r>
              <w:rPr>
                <w:rFonts w:ascii="Arial" w:eastAsia="Arial" w:hAnsi="Arial" w:cs="Arial"/>
                <w:sz w:val="20"/>
                <w:szCs w:val="20"/>
              </w:rPr>
              <w:t>P0.00</w:t>
            </w:r>
          </w:p>
        </w:tc>
        <w:tc>
          <w:tcPr>
            <w:cnfStyle w:val="000001000000" w:firstRow="0" w:lastRow="0" w:firstColumn="0" w:lastColumn="0" w:oddVBand="0" w:evenVBand="1" w:oddHBand="0" w:evenHBand="0" w:firstRowFirstColumn="0" w:firstRowLastColumn="0" w:lastRowFirstColumn="0" w:lastRowLastColumn="0"/>
            <w:tcW w:w="1447" w:type="dxa"/>
            <w:tcBorders>
              <w:top w:val="nil"/>
              <w:left w:val="nil"/>
              <w:bottom w:val="single" w:sz="4" w:space="0" w:color="000000"/>
              <w:right w:val="single" w:sz="4" w:space="0" w:color="000000"/>
            </w:tcBorders>
            <w:shd w:val="clear" w:color="auto" w:fill="00FF00"/>
            <w:tcMar>
              <w:top w:w="15" w:type="dxa"/>
              <w:left w:w="15" w:type="dxa"/>
              <w:right w:w="15" w:type="dxa"/>
            </w:tcMar>
          </w:tcPr>
          <w:p w:rsidR="00871696" w:rsidRDefault="00871696">
            <w:pPr>
              <w:jc w:val="center"/>
            </w:pPr>
          </w:p>
        </w:tc>
        <w:tc>
          <w:tcPr>
            <w:cnfStyle w:val="000010000000" w:firstRow="0" w:lastRow="0" w:firstColumn="0" w:lastColumn="0" w:oddVBand="1" w:evenVBand="0" w:oddHBand="0" w:evenHBand="0" w:firstRowFirstColumn="0" w:firstRowLastColumn="0" w:lastRowFirstColumn="0" w:lastRowLastColumn="0"/>
            <w:tcW w:w="1063" w:type="dxa"/>
            <w:tcBorders>
              <w:top w:val="nil"/>
              <w:left w:val="nil"/>
              <w:bottom w:val="single" w:sz="4" w:space="0" w:color="000000"/>
              <w:right w:val="single" w:sz="4" w:space="0" w:color="000000"/>
            </w:tcBorders>
            <w:shd w:val="clear" w:color="auto" w:fill="00FF00"/>
            <w:tcMar>
              <w:top w:w="15" w:type="dxa"/>
              <w:left w:w="15" w:type="dxa"/>
              <w:right w:w="15" w:type="dxa"/>
            </w:tcMar>
          </w:tcPr>
          <w:p w:rsidR="00871696" w:rsidRDefault="00871696">
            <w:pPr>
              <w:jc w:val="center"/>
            </w:pPr>
          </w:p>
        </w:tc>
      </w:tr>
      <w:tr w:rsidR="00871696" w:rsidTr="00871696">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nil"/>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nil"/>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nil"/>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2599" w:type="dxa"/>
            <w:tcBorders>
              <w:top w:val="nil"/>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821" w:type="dxa"/>
            <w:tcBorders>
              <w:top w:val="nil"/>
              <w:left w:val="nil"/>
              <w:bottom w:val="single" w:sz="4" w:space="0" w:color="000000"/>
              <w:right w:val="single" w:sz="4" w:space="0" w:color="000000"/>
            </w:tcBorders>
            <w:tcMar>
              <w:top w:w="15" w:type="dxa"/>
              <w:left w:w="15" w:type="dxa"/>
              <w:right w:w="15" w:type="dxa"/>
            </w:tcMar>
          </w:tcPr>
          <w:p w:rsidR="00871696" w:rsidRDefault="00871696">
            <w:pPr>
              <w:jc w:val="center"/>
            </w:pPr>
          </w:p>
        </w:tc>
        <w:tc>
          <w:tcPr>
            <w:cnfStyle w:val="000001000000" w:firstRow="0" w:lastRow="0" w:firstColumn="0" w:lastColumn="0" w:oddVBand="0" w:evenVBand="1" w:oddHBand="0" w:evenHBand="0" w:firstRowFirstColumn="0" w:firstRowLastColumn="0" w:lastRowFirstColumn="0" w:lastRowLastColumn="0"/>
            <w:tcW w:w="1447" w:type="dxa"/>
            <w:tcBorders>
              <w:top w:val="nil"/>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nil"/>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shd w:val="clear" w:color="auto" w:fill="00FF00"/>
            <w:tcMar>
              <w:top w:w="15" w:type="dxa"/>
              <w:left w:w="15" w:type="dxa"/>
              <w:right w:w="15" w:type="dxa"/>
            </w:tcMar>
          </w:tcPr>
          <w:p w:rsidR="00871696" w:rsidRDefault="000A5373">
            <w:r>
              <w:rPr>
                <w:rFonts w:ascii="Arial" w:eastAsia="Arial" w:hAnsi="Arial" w:cs="Arial"/>
                <w:sz w:val="20"/>
                <w:szCs w:val="20"/>
              </w:rPr>
              <w:t>PLAY</w:t>
            </w:r>
          </w:p>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r>
              <w:rPr>
                <w:rFonts w:ascii="Arial" w:eastAsia="Arial" w:hAnsi="Arial" w:cs="Arial"/>
                <w:sz w:val="20"/>
                <w:szCs w:val="20"/>
              </w:rPr>
              <w:t>ON</w:t>
            </w:r>
          </w:p>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r>
              <w:rPr>
                <w:rFonts w:ascii="Arial" w:eastAsia="Arial" w:hAnsi="Arial" w:cs="Arial"/>
                <w:color w:val="222222"/>
                <w:sz w:val="20"/>
                <w:szCs w:val="20"/>
              </w:rPr>
              <w:t xml:space="preserve">System reply once user sends </w:t>
            </w:r>
          </w:p>
          <w:p w:rsidR="00871696" w:rsidRDefault="00871696"/>
          <w:p w:rsidR="00871696" w:rsidRDefault="000A5373">
            <w:r>
              <w:rPr>
                <w:rFonts w:ascii="Arial" w:eastAsia="Arial" w:hAnsi="Arial" w:cs="Arial"/>
                <w:color w:val="222222"/>
                <w:sz w:val="20"/>
                <w:szCs w:val="20"/>
              </w:rPr>
              <w:t>First time Opt-in subscription</w:t>
            </w:r>
          </w:p>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r>
              <w:rPr>
                <w:rFonts w:ascii="Arial" w:eastAsia="Arial" w:hAnsi="Arial" w:cs="Arial"/>
                <w:color w:val="222222"/>
                <w:sz w:val="20"/>
                <w:szCs w:val="20"/>
              </w:rPr>
              <w:t xml:space="preserve">We have received your request. To complete your transaction, you would need to reply to this message with the following syntax and 4 digit Transaction </w:t>
            </w:r>
            <w:proofErr w:type="gramStart"/>
            <w:r>
              <w:rPr>
                <w:rFonts w:ascii="Arial" w:eastAsia="Arial" w:hAnsi="Arial" w:cs="Arial"/>
                <w:color w:val="222222"/>
                <w:sz w:val="20"/>
                <w:szCs w:val="20"/>
              </w:rPr>
              <w:t>Code  &lt;</w:t>
            </w:r>
            <w:proofErr w:type="gramEnd"/>
            <w:r>
              <w:rPr>
                <w:rFonts w:ascii="Arial" w:eastAsia="Arial" w:hAnsi="Arial" w:cs="Arial"/>
                <w:color w:val="222222"/>
                <w:sz w:val="20"/>
                <w:szCs w:val="20"/>
              </w:rPr>
              <w:t>XXXX&gt;. Ex. Transcode &lt;1A2B&gt; to 2910. Please note that the Transaction Code is not case sensitive. This message is FREE.</w:t>
            </w:r>
          </w:p>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pPr>
              <w:jc w:val="center"/>
            </w:pPr>
            <w:r>
              <w:rPr>
                <w:rFonts w:ascii="Arial" w:eastAsia="Arial" w:hAnsi="Arial" w:cs="Arial"/>
                <w:color w:val="222222"/>
                <w:sz w:val="20"/>
                <w:szCs w:val="20"/>
              </w:rPr>
              <w:t>P0.00</w:t>
            </w: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871696">
            <w:pPr>
              <w:jc w:val="center"/>
            </w:pPr>
          </w:p>
        </w:tc>
      </w:tr>
      <w:tr w:rsidR="00871696" w:rsidTr="00871696">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shd w:val="clear" w:color="auto" w:fill="00FF00"/>
            <w:tcMar>
              <w:top w:w="15" w:type="dxa"/>
              <w:left w:w="15" w:type="dxa"/>
              <w:right w:w="15" w:type="dxa"/>
            </w:tcMar>
          </w:tcPr>
          <w:p w:rsidR="00871696" w:rsidRDefault="000A5373">
            <w:r>
              <w:rPr>
                <w:rFonts w:ascii="Arial" w:eastAsia="Arial" w:hAnsi="Arial" w:cs="Arial"/>
                <w:sz w:val="20"/>
                <w:szCs w:val="20"/>
              </w:rPr>
              <w:lastRenderedPageBreak/>
              <w:t>Transcode</w:t>
            </w:r>
          </w:p>
          <w:p w:rsidR="00871696" w:rsidRDefault="000A5373">
            <w:proofErr w:type="spellStart"/>
            <w:r>
              <w:rPr>
                <w:rFonts w:ascii="Arial" w:eastAsia="Arial" w:hAnsi="Arial" w:cs="Arial"/>
                <w:sz w:val="20"/>
                <w:szCs w:val="20"/>
              </w:rPr>
              <w:t>trancode</w:t>
            </w:r>
            <w:proofErr w:type="spellEnd"/>
          </w:p>
          <w:p w:rsidR="00871696" w:rsidRDefault="000A5373">
            <w:proofErr w:type="spellStart"/>
            <w:r>
              <w:rPr>
                <w:rFonts w:ascii="Arial" w:eastAsia="Arial" w:hAnsi="Arial" w:cs="Arial"/>
                <w:sz w:val="20"/>
                <w:szCs w:val="20"/>
              </w:rPr>
              <w:t>Tcode</w:t>
            </w:r>
            <w:proofErr w:type="spellEnd"/>
          </w:p>
          <w:p w:rsidR="00871696" w:rsidRDefault="000A5373">
            <w:r>
              <w:rPr>
                <w:rFonts w:ascii="Arial" w:eastAsia="Arial" w:hAnsi="Arial" w:cs="Arial"/>
                <w:sz w:val="20"/>
                <w:szCs w:val="20"/>
              </w:rPr>
              <w:t>Trans</w:t>
            </w:r>
          </w:p>
          <w:p w:rsidR="00871696" w:rsidRDefault="000A5373">
            <w:proofErr w:type="spellStart"/>
            <w:r>
              <w:rPr>
                <w:rFonts w:ascii="Arial" w:eastAsia="Arial" w:hAnsi="Arial" w:cs="Arial"/>
                <w:sz w:val="20"/>
                <w:szCs w:val="20"/>
              </w:rPr>
              <w:t>Transc</w:t>
            </w:r>
            <w:proofErr w:type="spellEnd"/>
          </w:p>
          <w:p w:rsidR="00871696" w:rsidRDefault="000A5373">
            <w:proofErr w:type="spellStart"/>
            <w:r>
              <w:rPr>
                <w:rFonts w:ascii="Arial" w:eastAsia="Arial" w:hAnsi="Arial" w:cs="Arial"/>
                <w:sz w:val="20"/>
                <w:szCs w:val="20"/>
              </w:rPr>
              <w:t>Tcode</w:t>
            </w:r>
            <w:proofErr w:type="spellEnd"/>
          </w:p>
          <w:p w:rsidR="00871696" w:rsidRDefault="000A5373">
            <w:r>
              <w:rPr>
                <w:rFonts w:ascii="Arial" w:eastAsia="Arial" w:hAnsi="Arial" w:cs="Arial"/>
                <w:sz w:val="20"/>
                <w:szCs w:val="20"/>
              </w:rPr>
              <w:t>Transaction code</w:t>
            </w:r>
          </w:p>
          <w:p w:rsidR="00871696" w:rsidRDefault="000A5373">
            <w:r>
              <w:rPr>
                <w:rFonts w:ascii="Arial" w:eastAsia="Arial" w:hAnsi="Arial" w:cs="Arial"/>
                <w:sz w:val="20"/>
                <w:szCs w:val="20"/>
              </w:rPr>
              <w:t>Transcode</w:t>
            </w:r>
          </w:p>
          <w:p w:rsidR="00871696" w:rsidRDefault="000A5373">
            <w:r>
              <w:rPr>
                <w:rFonts w:ascii="Arial" w:eastAsia="Arial" w:hAnsi="Arial" w:cs="Arial"/>
                <w:sz w:val="20"/>
                <w:szCs w:val="20"/>
              </w:rPr>
              <w:t>TC</w:t>
            </w:r>
          </w:p>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r>
              <w:rPr>
                <w:rFonts w:ascii="Arial" w:eastAsia="Arial" w:hAnsi="Arial" w:cs="Arial"/>
                <w:sz w:val="20"/>
                <w:szCs w:val="20"/>
              </w:rPr>
              <w:t>&lt;4-digit PIN&gt;</w:t>
            </w:r>
          </w:p>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r>
              <w:rPr>
                <w:rFonts w:ascii="Arial" w:eastAsia="Arial" w:hAnsi="Arial" w:cs="Arial"/>
                <w:sz w:val="20"/>
                <w:szCs w:val="20"/>
              </w:rPr>
              <w:t>System reply for valid transaction code.</w:t>
            </w:r>
          </w:p>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r>
              <w:rPr>
                <w:rFonts w:ascii="Arial" w:eastAsia="Arial" w:hAnsi="Arial" w:cs="Arial"/>
                <w:color w:val="333333"/>
                <w:sz w:val="20"/>
                <w:szCs w:val="20"/>
                <w:highlight w:val="white"/>
              </w:rPr>
              <w:t>Thank you. We have confirmed your request. We will now be charged {</w:t>
            </w:r>
            <w:proofErr w:type="spellStart"/>
            <w:r>
              <w:rPr>
                <w:rFonts w:ascii="Arial" w:eastAsia="Arial" w:hAnsi="Arial" w:cs="Arial"/>
                <w:color w:val="333333"/>
                <w:sz w:val="20"/>
                <w:szCs w:val="20"/>
                <w:highlight w:val="white"/>
              </w:rPr>
              <w:t>get_amount</w:t>
            </w:r>
            <w:proofErr w:type="spellEnd"/>
            <w:r>
              <w:rPr>
                <w:rFonts w:ascii="Arial" w:eastAsia="Arial" w:hAnsi="Arial" w:cs="Arial"/>
                <w:color w:val="333333"/>
                <w:sz w:val="20"/>
                <w:szCs w:val="20"/>
                <w:highlight w:val="white"/>
              </w:rPr>
              <w:t>} for this transaction. You will only be able to do 1 purchase/transact per hour. This message is FREE.</w:t>
            </w:r>
          </w:p>
          <w:p w:rsidR="00871696" w:rsidRDefault="00871696"/>
          <w:p w:rsidR="00871696" w:rsidRDefault="000A5373">
            <w:r>
              <w:rPr>
                <w:rFonts w:ascii="Arial" w:eastAsia="Arial" w:hAnsi="Arial" w:cs="Arial"/>
                <w:color w:val="333333"/>
                <w:sz w:val="20"/>
                <w:szCs w:val="20"/>
                <w:highlight w:val="white"/>
              </w:rPr>
              <w:t>Questions? Call (02) 887-3973, Mon</w:t>
            </w:r>
          </w:p>
          <w:p w:rsidR="00871696" w:rsidRDefault="000A5373">
            <w:r>
              <w:rPr>
                <w:rFonts w:ascii="Arial" w:eastAsia="Arial" w:hAnsi="Arial" w:cs="Arial"/>
                <w:color w:val="333333"/>
                <w:sz w:val="20"/>
                <w:szCs w:val="20"/>
                <w:highlight w:val="white"/>
              </w:rPr>
              <w:t>- Fri, 7am to 10pm</w:t>
            </w:r>
          </w:p>
          <w:p w:rsidR="00871696" w:rsidRDefault="00871696"/>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pPr>
              <w:jc w:val="right"/>
            </w:pPr>
            <w:r>
              <w:rPr>
                <w:rFonts w:ascii="Arial" w:eastAsia="Arial" w:hAnsi="Arial" w:cs="Arial"/>
                <w:color w:val="222222"/>
                <w:sz w:val="20"/>
                <w:szCs w:val="20"/>
              </w:rPr>
              <w:t>0.00</w:t>
            </w: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871696">
            <w:pPr>
              <w:jc w:val="center"/>
            </w:pPr>
          </w:p>
        </w:tc>
      </w:tr>
      <w:tr w:rsidR="00871696" w:rsidTr="00871696">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shd w:val="clear" w:color="auto" w:fill="00FF00"/>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proofErr w:type="spellStart"/>
            <w:r>
              <w:rPr>
                <w:rFonts w:ascii="Arial" w:eastAsia="Arial" w:hAnsi="Arial" w:cs="Arial"/>
                <w:color w:val="222222"/>
                <w:sz w:val="20"/>
                <w:szCs w:val="20"/>
              </w:rPr>
              <w:t>Succesfully</w:t>
            </w:r>
            <w:proofErr w:type="spellEnd"/>
            <w:r>
              <w:rPr>
                <w:rFonts w:ascii="Arial" w:eastAsia="Arial" w:hAnsi="Arial" w:cs="Arial"/>
                <w:color w:val="222222"/>
                <w:sz w:val="20"/>
                <w:szCs w:val="20"/>
              </w:rPr>
              <w:t xml:space="preserve"> charged with download link</w:t>
            </w:r>
          </w:p>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pPr>
              <w:jc w:val="both"/>
            </w:pPr>
            <w:r>
              <w:rPr>
                <w:rFonts w:ascii="Arial" w:eastAsia="Arial" w:hAnsi="Arial" w:cs="Arial"/>
                <w:color w:val="333333"/>
                <w:sz w:val="20"/>
                <w:szCs w:val="20"/>
                <w:shd w:val="clear" w:color="auto" w:fill="F5F5F5"/>
              </w:rPr>
              <w:t>Thank you for your purchase at</w:t>
            </w:r>
          </w:p>
          <w:p w:rsidR="00871696" w:rsidRDefault="000A5373">
            <w:pPr>
              <w:jc w:val="both"/>
            </w:pPr>
            <w:r>
              <w:rPr>
                <w:rFonts w:ascii="Arial" w:eastAsia="Arial" w:hAnsi="Arial" w:cs="Arial"/>
                <w:color w:val="333333"/>
                <w:sz w:val="20"/>
                <w:szCs w:val="20"/>
                <w:shd w:val="clear" w:color="auto" w:fill="F5F5F5"/>
              </w:rPr>
              <w:t>{</w:t>
            </w:r>
            <w:proofErr w:type="spellStart"/>
            <w:r>
              <w:rPr>
                <w:rFonts w:ascii="Arial" w:eastAsia="Arial" w:hAnsi="Arial" w:cs="Arial"/>
                <w:color w:val="333333"/>
                <w:sz w:val="20"/>
                <w:szCs w:val="20"/>
                <w:shd w:val="clear" w:color="auto" w:fill="F5F5F5"/>
              </w:rPr>
              <w:t>partner_gamename</w:t>
            </w:r>
            <w:proofErr w:type="spellEnd"/>
            <w:r>
              <w:rPr>
                <w:rFonts w:ascii="Arial" w:eastAsia="Arial" w:hAnsi="Arial" w:cs="Arial"/>
                <w:color w:val="333333"/>
                <w:sz w:val="20"/>
                <w:szCs w:val="20"/>
                <w:shd w:val="clear" w:color="auto" w:fill="F5F5F5"/>
              </w:rPr>
              <w:t>}. You have been</w:t>
            </w:r>
          </w:p>
          <w:p w:rsidR="00871696" w:rsidRDefault="000A5373">
            <w:pPr>
              <w:jc w:val="both"/>
            </w:pPr>
            <w:r>
              <w:rPr>
                <w:rFonts w:ascii="Arial" w:eastAsia="Arial" w:hAnsi="Arial" w:cs="Arial"/>
                <w:color w:val="333333"/>
                <w:sz w:val="20"/>
                <w:szCs w:val="20"/>
                <w:shd w:val="clear" w:color="auto" w:fill="F5F5F5"/>
              </w:rPr>
              <w:t>charged P10.00 for this</w:t>
            </w:r>
          </w:p>
          <w:p w:rsidR="00871696" w:rsidRDefault="000A5373">
            <w:pPr>
              <w:jc w:val="both"/>
            </w:pPr>
            <w:proofErr w:type="gramStart"/>
            <w:r>
              <w:rPr>
                <w:rFonts w:ascii="Arial" w:eastAsia="Arial" w:hAnsi="Arial" w:cs="Arial"/>
                <w:color w:val="333333"/>
                <w:sz w:val="20"/>
                <w:szCs w:val="20"/>
                <w:shd w:val="clear" w:color="auto" w:fill="F5F5F5"/>
              </w:rPr>
              <w:t>transaction</w:t>
            </w:r>
            <w:proofErr w:type="gramEnd"/>
            <w:r>
              <w:rPr>
                <w:rFonts w:ascii="Arial" w:eastAsia="Arial" w:hAnsi="Arial" w:cs="Arial"/>
                <w:color w:val="333333"/>
                <w:sz w:val="20"/>
                <w:szCs w:val="20"/>
                <w:shd w:val="clear" w:color="auto" w:fill="F5F5F5"/>
              </w:rPr>
              <w:t>. To know more, please</w:t>
            </w:r>
          </w:p>
          <w:p w:rsidR="00871696" w:rsidRDefault="000A5373">
            <w:pPr>
              <w:jc w:val="both"/>
            </w:pPr>
            <w:r>
              <w:rPr>
                <w:rFonts w:ascii="Arial" w:eastAsia="Arial" w:hAnsi="Arial" w:cs="Arial"/>
                <w:color w:val="333333"/>
                <w:sz w:val="20"/>
                <w:szCs w:val="20"/>
                <w:shd w:val="clear" w:color="auto" w:fill="F5F5F5"/>
              </w:rPr>
              <w:t>visit your account at</w:t>
            </w:r>
          </w:p>
          <w:p w:rsidR="00871696" w:rsidRDefault="000A5373">
            <w:pPr>
              <w:jc w:val="both"/>
            </w:pPr>
            <w:r>
              <w:rPr>
                <w:rFonts w:ascii="Arial" w:eastAsia="Arial" w:hAnsi="Arial" w:cs="Arial"/>
                <w:color w:val="333333"/>
                <w:sz w:val="20"/>
                <w:szCs w:val="20"/>
                <w:shd w:val="clear" w:color="auto" w:fill="F5F5F5"/>
              </w:rPr>
              <w:t>{</w:t>
            </w:r>
            <w:proofErr w:type="spellStart"/>
            <w:r>
              <w:rPr>
                <w:rFonts w:ascii="Arial" w:eastAsia="Arial" w:hAnsi="Arial" w:cs="Arial"/>
                <w:color w:val="333333"/>
                <w:sz w:val="20"/>
                <w:szCs w:val="20"/>
                <w:shd w:val="clear" w:color="auto" w:fill="F5F5F5"/>
              </w:rPr>
              <w:t>partner_gamelink</w:t>
            </w:r>
            <w:proofErr w:type="spellEnd"/>
            <w:r>
              <w:rPr>
                <w:rFonts w:ascii="Arial" w:eastAsia="Arial" w:hAnsi="Arial" w:cs="Arial"/>
                <w:color w:val="333333"/>
                <w:sz w:val="20"/>
                <w:szCs w:val="20"/>
                <w:shd w:val="clear" w:color="auto" w:fill="F5F5F5"/>
              </w:rPr>
              <w:t>}</w:t>
            </w:r>
          </w:p>
          <w:p w:rsidR="00871696" w:rsidRDefault="00871696">
            <w:pPr>
              <w:jc w:val="both"/>
            </w:pPr>
          </w:p>
          <w:p w:rsidR="00871696" w:rsidRDefault="000A5373">
            <w:pPr>
              <w:jc w:val="both"/>
            </w:pPr>
            <w:r>
              <w:rPr>
                <w:rFonts w:ascii="Arial" w:eastAsia="Arial" w:hAnsi="Arial" w:cs="Arial"/>
                <w:color w:val="333333"/>
                <w:sz w:val="20"/>
                <w:szCs w:val="20"/>
                <w:shd w:val="clear" w:color="auto" w:fill="F5F5F5"/>
              </w:rPr>
              <w:t>{</w:t>
            </w:r>
            <w:proofErr w:type="spellStart"/>
            <w:r>
              <w:rPr>
                <w:rFonts w:ascii="Arial" w:eastAsia="Arial" w:hAnsi="Arial" w:cs="Arial"/>
                <w:color w:val="333333"/>
                <w:sz w:val="20"/>
                <w:szCs w:val="20"/>
                <w:shd w:val="clear" w:color="auto" w:fill="F5F5F5"/>
              </w:rPr>
              <w:t>partner_download_linkgame</w:t>
            </w:r>
            <w:proofErr w:type="spellEnd"/>
            <w:r>
              <w:rPr>
                <w:rFonts w:ascii="Arial" w:eastAsia="Arial" w:hAnsi="Arial" w:cs="Arial"/>
                <w:color w:val="333333"/>
                <w:sz w:val="20"/>
                <w:szCs w:val="20"/>
                <w:shd w:val="clear" w:color="auto" w:fill="F5F5F5"/>
              </w:rPr>
              <w:t>}</w:t>
            </w:r>
          </w:p>
          <w:p w:rsidR="00871696" w:rsidRDefault="00871696">
            <w:pPr>
              <w:jc w:val="both"/>
            </w:pPr>
          </w:p>
          <w:p w:rsidR="00871696" w:rsidRDefault="000A5373">
            <w:pPr>
              <w:jc w:val="both"/>
            </w:pPr>
            <w:r>
              <w:rPr>
                <w:rFonts w:ascii="Arial" w:eastAsia="Arial" w:hAnsi="Arial" w:cs="Arial"/>
                <w:color w:val="333333"/>
                <w:sz w:val="20"/>
                <w:szCs w:val="20"/>
                <w:shd w:val="clear" w:color="auto" w:fill="F5F5F5"/>
              </w:rPr>
              <w:t>Questions? Call (02) 887-3973, Mon</w:t>
            </w:r>
          </w:p>
          <w:p w:rsidR="00871696" w:rsidRDefault="000A5373">
            <w:pPr>
              <w:jc w:val="both"/>
            </w:pPr>
            <w:r>
              <w:rPr>
                <w:rFonts w:ascii="Arial" w:eastAsia="Arial" w:hAnsi="Arial" w:cs="Arial"/>
                <w:color w:val="333333"/>
                <w:sz w:val="20"/>
                <w:szCs w:val="20"/>
                <w:shd w:val="clear" w:color="auto" w:fill="F5F5F5"/>
              </w:rPr>
              <w:t>- Fri, 7am to 10pm</w:t>
            </w:r>
          </w:p>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pPr>
              <w:jc w:val="center"/>
            </w:pPr>
            <w:r>
              <w:rPr>
                <w:rFonts w:ascii="Arial" w:eastAsia="Arial" w:hAnsi="Arial" w:cs="Arial"/>
                <w:color w:val="222222"/>
                <w:sz w:val="20"/>
                <w:szCs w:val="20"/>
              </w:rPr>
              <w:t>P10.00</w:t>
            </w: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r>
              <w:rPr>
                <w:rFonts w:ascii="Arial" w:eastAsia="Arial" w:hAnsi="Arial" w:cs="Arial"/>
                <w:sz w:val="20"/>
                <w:szCs w:val="20"/>
              </w:rPr>
              <w:t>2910EGGWPLAY10</w:t>
            </w:r>
          </w:p>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871696">
            <w:pPr>
              <w:jc w:val="center"/>
            </w:pPr>
          </w:p>
        </w:tc>
      </w:tr>
      <w:tr w:rsidR="00871696" w:rsidTr="00871696">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shd w:val="clear" w:color="auto" w:fill="00FF00"/>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r>
              <w:rPr>
                <w:rFonts w:ascii="Arial" w:eastAsia="Arial" w:hAnsi="Arial" w:cs="Arial"/>
                <w:color w:val="222222"/>
                <w:sz w:val="20"/>
                <w:szCs w:val="20"/>
              </w:rPr>
              <w:t xml:space="preserve">System reply for invalid Transaction </w:t>
            </w:r>
            <w:proofErr w:type="gramStart"/>
            <w:r>
              <w:rPr>
                <w:rFonts w:ascii="Arial" w:eastAsia="Arial" w:hAnsi="Arial" w:cs="Arial"/>
                <w:color w:val="222222"/>
                <w:sz w:val="20"/>
                <w:szCs w:val="20"/>
              </w:rPr>
              <w:t>Code .</w:t>
            </w:r>
            <w:proofErr w:type="gramEnd"/>
          </w:p>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r>
              <w:rPr>
                <w:rFonts w:ascii="Arial" w:eastAsia="Arial" w:hAnsi="Arial" w:cs="Arial"/>
                <w:color w:val="333333"/>
                <w:sz w:val="20"/>
                <w:szCs w:val="20"/>
                <w:highlight w:val="white"/>
              </w:rPr>
              <w:t>You have entered an invalid Transaction Code. To complete this transaction, you will need to send the following syntax with the correct transaction code. Ex. Transcode &lt;1A2B&gt; to 2910. Please try again. You have been charged P2.50 for this transaction.</w:t>
            </w:r>
          </w:p>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pPr>
              <w:jc w:val="center"/>
            </w:pPr>
            <w:r>
              <w:rPr>
                <w:rFonts w:ascii="Arial" w:eastAsia="Arial" w:hAnsi="Arial" w:cs="Arial"/>
                <w:color w:val="222222"/>
                <w:sz w:val="20"/>
                <w:szCs w:val="20"/>
              </w:rPr>
              <w:t>P2.50</w:t>
            </w: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871696">
            <w:pPr>
              <w:jc w:val="center"/>
            </w:pPr>
          </w:p>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871696">
            <w:pPr>
              <w:jc w:val="center"/>
            </w:pPr>
          </w:p>
        </w:tc>
      </w:tr>
      <w:tr w:rsidR="00871696" w:rsidTr="00871696">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shd w:val="clear" w:color="auto" w:fill="00FF00"/>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r>
              <w:rPr>
                <w:rFonts w:ascii="Arial" w:eastAsia="Arial" w:hAnsi="Arial" w:cs="Arial"/>
                <w:sz w:val="20"/>
                <w:szCs w:val="20"/>
              </w:rPr>
              <w:t>Double opt-in</w:t>
            </w:r>
          </w:p>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commentRangeStart w:id="1"/>
            <w:r>
              <w:rPr>
                <w:rFonts w:ascii="Arial" w:eastAsia="Arial" w:hAnsi="Arial" w:cs="Arial"/>
                <w:sz w:val="20"/>
                <w:szCs w:val="20"/>
              </w:rPr>
              <w:t>Unsuccessful transaction. You’re already subscribed to GAME Club.</w:t>
            </w:r>
          </w:p>
          <w:p w:rsidR="00871696" w:rsidRDefault="00871696"/>
          <w:p w:rsidR="00871696" w:rsidRDefault="000A5373">
            <w:r>
              <w:rPr>
                <w:rFonts w:ascii="Arial" w:eastAsia="Arial" w:hAnsi="Arial" w:cs="Arial"/>
                <w:sz w:val="20"/>
                <w:szCs w:val="20"/>
              </w:rPr>
              <w:t>Questions? TXT HELP PLAY to 2910 or Call (02) 887-3973, Mon - Fri, 7am to 10pm</w:t>
            </w:r>
            <w:commentRangeEnd w:id="1"/>
            <w:r>
              <w:commentReference w:id="1"/>
            </w:r>
          </w:p>
          <w:p w:rsidR="00871696" w:rsidRDefault="00871696"/>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pPr>
              <w:jc w:val="right"/>
            </w:pPr>
            <w:r>
              <w:rPr>
                <w:rFonts w:ascii="Arial" w:eastAsia="Arial" w:hAnsi="Arial" w:cs="Arial"/>
                <w:sz w:val="20"/>
                <w:szCs w:val="20"/>
              </w:rPr>
              <w:t xml:space="preserve">P2.50 </w:t>
            </w: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871696">
            <w:pPr>
              <w:jc w:val="center"/>
            </w:pPr>
          </w:p>
        </w:tc>
      </w:tr>
      <w:tr w:rsidR="00871696" w:rsidTr="00871696">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shd w:val="clear" w:color="auto" w:fill="00FF00"/>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r>
              <w:rPr>
                <w:rFonts w:ascii="Arial" w:eastAsia="Arial" w:hAnsi="Arial" w:cs="Arial"/>
                <w:sz w:val="20"/>
                <w:szCs w:val="20"/>
              </w:rPr>
              <w:t>Double opt-out</w:t>
            </w:r>
          </w:p>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commentRangeStart w:id="2"/>
            <w:r>
              <w:rPr>
                <w:rFonts w:ascii="Arial" w:eastAsia="Arial" w:hAnsi="Arial" w:cs="Arial"/>
                <w:sz w:val="20"/>
                <w:szCs w:val="20"/>
              </w:rPr>
              <w:t>Unsuccessful transaction. You’ve already unsubscribed to GAME Club.</w:t>
            </w:r>
          </w:p>
          <w:p w:rsidR="00871696" w:rsidRDefault="00871696"/>
          <w:p w:rsidR="00871696" w:rsidRDefault="000A5373">
            <w:r>
              <w:rPr>
                <w:rFonts w:ascii="Arial" w:eastAsia="Arial" w:hAnsi="Arial" w:cs="Arial"/>
                <w:sz w:val="20"/>
                <w:szCs w:val="20"/>
              </w:rPr>
              <w:t xml:space="preserve">Questions? TXT HELP </w:t>
            </w:r>
            <w:r>
              <w:rPr>
                <w:rFonts w:ascii="Arial" w:eastAsia="Arial" w:hAnsi="Arial" w:cs="Arial"/>
                <w:sz w:val="20"/>
                <w:szCs w:val="20"/>
              </w:rPr>
              <w:lastRenderedPageBreak/>
              <w:t>PLAY to 2910 or Call (02) 887-3973, Mon - Fri, 7am to 10pm</w:t>
            </w:r>
            <w:commentRangeEnd w:id="2"/>
            <w:r>
              <w:commentReference w:id="2"/>
            </w:r>
          </w:p>
          <w:p w:rsidR="00871696" w:rsidRDefault="00871696"/>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0A5373">
            <w:pPr>
              <w:jc w:val="right"/>
            </w:pPr>
            <w:r>
              <w:rPr>
                <w:rFonts w:ascii="Arial" w:eastAsia="Arial" w:hAnsi="Arial" w:cs="Arial"/>
                <w:sz w:val="20"/>
                <w:szCs w:val="20"/>
              </w:rPr>
              <w:lastRenderedPageBreak/>
              <w:t>P2.50</w:t>
            </w:r>
          </w:p>
          <w:p w:rsidR="00871696" w:rsidRDefault="00871696">
            <w:pPr>
              <w:jc w:val="right"/>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shd w:val="clear" w:color="auto" w:fill="00FF00"/>
            <w:tcMar>
              <w:top w:w="15" w:type="dxa"/>
              <w:left w:w="15" w:type="dxa"/>
              <w:right w:w="15" w:type="dxa"/>
            </w:tcMar>
          </w:tcPr>
          <w:p w:rsidR="00871696" w:rsidRDefault="00871696">
            <w:pPr>
              <w:jc w:val="center"/>
            </w:pPr>
          </w:p>
        </w:tc>
      </w:tr>
      <w:tr w:rsidR="00871696" w:rsidTr="00871696">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0A5373">
            <w:r>
              <w:rPr>
                <w:rFonts w:ascii="Arial" w:eastAsia="Arial" w:hAnsi="Arial" w:cs="Arial"/>
                <w:color w:val="222222"/>
                <w:sz w:val="20"/>
                <w:szCs w:val="20"/>
              </w:rPr>
              <w:t>Subscription successful Renewal</w:t>
            </w:r>
          </w:p>
          <w:p w:rsidR="00871696" w:rsidRDefault="000A5373">
            <w:r>
              <w:rPr>
                <w:rFonts w:ascii="Arial" w:eastAsia="Arial" w:hAnsi="Arial" w:cs="Arial"/>
                <w:color w:val="222222"/>
                <w:sz w:val="20"/>
                <w:szCs w:val="20"/>
              </w:rPr>
              <w:t>notification</w:t>
            </w:r>
          </w:p>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0A5373">
            <w:pPr>
              <w:rPr>
                <w:ins w:id="3" w:author="Alfred Araullo" w:date="2016-08-18T13:39:00Z"/>
              </w:rPr>
            </w:pPr>
            <w:ins w:id="4" w:author="Alfred Araullo" w:date="2016-08-18T13:39:00Z">
              <w:r>
                <w:rPr>
                  <w:rFonts w:ascii="Arial" w:eastAsia="Arial" w:hAnsi="Arial" w:cs="Arial"/>
                  <w:color w:val="333333"/>
                  <w:sz w:val="20"/>
                  <w:szCs w:val="20"/>
                  <w:highlight w:val="white"/>
                  <w:rPrChange w:id="5" w:author="Alfred Araullo" w:date="2016-08-18T13:39:00Z">
                    <w:rPr/>
                  </w:rPrChange>
                </w:rPr>
                <w:t>Thank you for your subscription at</w:t>
              </w:r>
            </w:ins>
          </w:p>
          <w:p w:rsidR="00871696" w:rsidRDefault="000A5373">
            <w:pPr>
              <w:rPr>
                <w:ins w:id="6" w:author="Alfred Araullo" w:date="2016-08-18T13:39:00Z"/>
              </w:rPr>
            </w:pPr>
            <w:ins w:id="7" w:author="Alfred Araullo" w:date="2016-08-18T13:39:00Z">
              <w:r>
                <w:rPr>
                  <w:rFonts w:ascii="Arial" w:eastAsia="Arial" w:hAnsi="Arial" w:cs="Arial"/>
                  <w:color w:val="333333"/>
                  <w:sz w:val="20"/>
                  <w:szCs w:val="20"/>
                  <w:highlight w:val="white"/>
                  <w:rPrChange w:id="8" w:author="Alfred Araullo" w:date="2016-08-18T13:39:00Z">
                    <w:rPr/>
                  </w:rPrChange>
                </w:rPr>
                <w:t>{</w:t>
              </w:r>
              <w:proofErr w:type="spellStart"/>
              <w:r>
                <w:rPr>
                  <w:rFonts w:ascii="Arial" w:eastAsia="Arial" w:hAnsi="Arial" w:cs="Arial"/>
                  <w:color w:val="333333"/>
                  <w:sz w:val="20"/>
                  <w:szCs w:val="20"/>
                  <w:highlight w:val="white"/>
                  <w:rPrChange w:id="9" w:author="Alfred Araullo" w:date="2016-08-18T13:39:00Z">
                    <w:rPr/>
                  </w:rPrChange>
                </w:rPr>
                <w:t>partner_gamename</w:t>
              </w:r>
              <w:proofErr w:type="spellEnd"/>
              <w:r>
                <w:rPr>
                  <w:rFonts w:ascii="Arial" w:eastAsia="Arial" w:hAnsi="Arial" w:cs="Arial"/>
                  <w:color w:val="333333"/>
                  <w:sz w:val="20"/>
                  <w:szCs w:val="20"/>
                  <w:highlight w:val="white"/>
                  <w:rPrChange w:id="10" w:author="Alfred Araullo" w:date="2016-08-18T13:39:00Z">
                    <w:rPr/>
                  </w:rPrChange>
                </w:rPr>
                <w:t>}. You have been</w:t>
              </w:r>
            </w:ins>
          </w:p>
          <w:p w:rsidR="00871696" w:rsidRDefault="000A5373">
            <w:pPr>
              <w:rPr>
                <w:ins w:id="11" w:author="Alfred Araullo" w:date="2016-08-18T13:39:00Z"/>
              </w:rPr>
            </w:pPr>
            <w:ins w:id="12" w:author="Alfred Araullo" w:date="2016-08-18T13:39:00Z">
              <w:r>
                <w:rPr>
                  <w:rFonts w:ascii="Arial" w:eastAsia="Arial" w:hAnsi="Arial" w:cs="Arial"/>
                  <w:color w:val="333333"/>
                  <w:sz w:val="20"/>
                  <w:szCs w:val="20"/>
                  <w:highlight w:val="white"/>
                  <w:rPrChange w:id="13" w:author="Alfred Araullo" w:date="2016-08-18T13:39:00Z">
                    <w:rPr/>
                  </w:rPrChange>
                </w:rPr>
                <w:t>charged P10.00 for this</w:t>
              </w:r>
            </w:ins>
          </w:p>
          <w:p w:rsidR="00871696" w:rsidRDefault="000A5373">
            <w:pPr>
              <w:rPr>
                <w:ins w:id="14" w:author="Alfred Araullo" w:date="2016-08-18T13:39:00Z"/>
              </w:rPr>
            </w:pPr>
            <w:proofErr w:type="gramStart"/>
            <w:ins w:id="15" w:author="Alfred Araullo" w:date="2016-08-18T13:39:00Z">
              <w:r>
                <w:rPr>
                  <w:rFonts w:ascii="Arial" w:eastAsia="Arial" w:hAnsi="Arial" w:cs="Arial"/>
                  <w:color w:val="333333"/>
                  <w:sz w:val="20"/>
                  <w:szCs w:val="20"/>
                  <w:highlight w:val="white"/>
                  <w:rPrChange w:id="16" w:author="Alfred Araullo" w:date="2016-08-18T13:39:00Z">
                    <w:rPr/>
                  </w:rPrChange>
                </w:rPr>
                <w:t>transaction</w:t>
              </w:r>
              <w:proofErr w:type="gramEnd"/>
              <w:r>
                <w:rPr>
                  <w:rFonts w:ascii="Arial" w:eastAsia="Arial" w:hAnsi="Arial" w:cs="Arial"/>
                  <w:color w:val="333333"/>
                  <w:sz w:val="20"/>
                  <w:szCs w:val="20"/>
                  <w:highlight w:val="white"/>
                  <w:rPrChange w:id="17" w:author="Alfred Araullo" w:date="2016-08-18T13:39:00Z">
                    <w:rPr/>
                  </w:rPrChange>
                </w:rPr>
                <w:t>. To know more, please</w:t>
              </w:r>
            </w:ins>
          </w:p>
          <w:p w:rsidR="00871696" w:rsidRDefault="000A5373">
            <w:pPr>
              <w:rPr>
                <w:ins w:id="18" w:author="Alfred Araullo" w:date="2016-08-18T13:39:00Z"/>
              </w:rPr>
            </w:pPr>
            <w:ins w:id="19" w:author="Alfred Araullo" w:date="2016-08-18T13:39:00Z">
              <w:r>
                <w:rPr>
                  <w:rFonts w:ascii="Arial" w:eastAsia="Arial" w:hAnsi="Arial" w:cs="Arial"/>
                  <w:color w:val="333333"/>
                  <w:sz w:val="20"/>
                  <w:szCs w:val="20"/>
                  <w:highlight w:val="white"/>
                  <w:rPrChange w:id="20" w:author="Alfred Araullo" w:date="2016-08-18T13:39:00Z">
                    <w:rPr/>
                  </w:rPrChange>
                </w:rPr>
                <w:t>visit your account at</w:t>
              </w:r>
            </w:ins>
          </w:p>
          <w:p w:rsidR="00871696" w:rsidRDefault="000A5373">
            <w:pPr>
              <w:rPr>
                <w:ins w:id="21" w:author="Alfred Araullo" w:date="2016-08-18T13:39:00Z"/>
              </w:rPr>
            </w:pPr>
            <w:ins w:id="22" w:author="Alfred Araullo" w:date="2016-08-18T13:39:00Z">
              <w:r>
                <w:rPr>
                  <w:rFonts w:ascii="Arial" w:eastAsia="Arial" w:hAnsi="Arial" w:cs="Arial"/>
                  <w:color w:val="333333"/>
                  <w:sz w:val="20"/>
                  <w:szCs w:val="20"/>
                  <w:highlight w:val="white"/>
                  <w:rPrChange w:id="23" w:author="Alfred Araullo" w:date="2016-08-18T13:39:00Z">
                    <w:rPr/>
                  </w:rPrChange>
                </w:rPr>
                <w:t>{</w:t>
              </w:r>
              <w:proofErr w:type="spellStart"/>
              <w:r>
                <w:rPr>
                  <w:rFonts w:ascii="Arial" w:eastAsia="Arial" w:hAnsi="Arial" w:cs="Arial"/>
                  <w:color w:val="333333"/>
                  <w:sz w:val="20"/>
                  <w:szCs w:val="20"/>
                  <w:highlight w:val="white"/>
                  <w:rPrChange w:id="24" w:author="Alfred Araullo" w:date="2016-08-18T13:39:00Z">
                    <w:rPr/>
                  </w:rPrChange>
                </w:rPr>
                <w:t>partner_gamelink</w:t>
              </w:r>
              <w:proofErr w:type="spellEnd"/>
              <w:r>
                <w:rPr>
                  <w:rFonts w:ascii="Arial" w:eastAsia="Arial" w:hAnsi="Arial" w:cs="Arial"/>
                  <w:color w:val="333333"/>
                  <w:sz w:val="20"/>
                  <w:szCs w:val="20"/>
                  <w:highlight w:val="white"/>
                  <w:rPrChange w:id="25" w:author="Alfred Araullo" w:date="2016-08-18T13:39:00Z">
                    <w:rPr/>
                  </w:rPrChange>
                </w:rPr>
                <w:t>}</w:t>
              </w:r>
            </w:ins>
          </w:p>
          <w:p w:rsidR="00871696" w:rsidRDefault="00871696">
            <w:pPr>
              <w:rPr>
                <w:ins w:id="26" w:author="Alfred Araullo" w:date="2016-08-18T13:39:00Z"/>
              </w:rPr>
            </w:pPr>
          </w:p>
          <w:p w:rsidR="00871696" w:rsidRDefault="000A5373">
            <w:pPr>
              <w:rPr>
                <w:ins w:id="27" w:author="Alfred Araullo" w:date="2016-08-18T13:39:00Z"/>
              </w:rPr>
            </w:pPr>
            <w:ins w:id="28" w:author="Alfred Araullo" w:date="2016-08-18T13:39:00Z">
              <w:r>
                <w:rPr>
                  <w:rFonts w:ascii="Arial" w:eastAsia="Arial" w:hAnsi="Arial" w:cs="Arial"/>
                  <w:color w:val="333333"/>
                  <w:sz w:val="20"/>
                  <w:szCs w:val="20"/>
                  <w:highlight w:val="white"/>
                  <w:rPrChange w:id="29" w:author="Alfred Araullo" w:date="2016-08-18T13:39:00Z">
                    <w:rPr/>
                  </w:rPrChange>
                </w:rPr>
                <w:t>{</w:t>
              </w:r>
              <w:proofErr w:type="spellStart"/>
              <w:r>
                <w:rPr>
                  <w:rFonts w:ascii="Arial" w:eastAsia="Arial" w:hAnsi="Arial" w:cs="Arial"/>
                  <w:color w:val="333333"/>
                  <w:sz w:val="20"/>
                  <w:szCs w:val="20"/>
                  <w:highlight w:val="white"/>
                  <w:rPrChange w:id="30" w:author="Alfred Araullo" w:date="2016-08-18T13:39:00Z">
                    <w:rPr/>
                  </w:rPrChange>
                </w:rPr>
                <w:t>partner_download_linkgame</w:t>
              </w:r>
              <w:proofErr w:type="spellEnd"/>
              <w:r>
                <w:rPr>
                  <w:rFonts w:ascii="Arial" w:eastAsia="Arial" w:hAnsi="Arial" w:cs="Arial"/>
                  <w:color w:val="333333"/>
                  <w:sz w:val="20"/>
                  <w:szCs w:val="20"/>
                  <w:highlight w:val="white"/>
                  <w:rPrChange w:id="31" w:author="Alfred Araullo" w:date="2016-08-18T13:39:00Z">
                    <w:rPr/>
                  </w:rPrChange>
                </w:rPr>
                <w:t>}</w:t>
              </w:r>
            </w:ins>
          </w:p>
          <w:p w:rsidR="00871696" w:rsidRDefault="00871696">
            <w:pPr>
              <w:rPr>
                <w:ins w:id="32" w:author="Alfred Araullo" w:date="2016-08-18T13:39:00Z"/>
              </w:rPr>
            </w:pPr>
          </w:p>
          <w:p w:rsidR="00871696" w:rsidRDefault="000A5373">
            <w:pPr>
              <w:rPr>
                <w:ins w:id="33" w:author="Alfred Araullo" w:date="2016-08-18T13:39:00Z"/>
              </w:rPr>
            </w:pPr>
            <w:ins w:id="34" w:author="Alfred Araullo" w:date="2016-08-18T13:39:00Z">
              <w:r>
                <w:rPr>
                  <w:rFonts w:ascii="Arial" w:eastAsia="Arial" w:hAnsi="Arial" w:cs="Arial"/>
                  <w:color w:val="333333"/>
                  <w:sz w:val="20"/>
                  <w:szCs w:val="20"/>
                  <w:highlight w:val="white"/>
                  <w:rPrChange w:id="35" w:author="Alfred Araullo" w:date="2016-08-18T13:39:00Z">
                    <w:rPr/>
                  </w:rPrChange>
                </w:rPr>
                <w:t>Questions? Call (02) 887-3973, Mon</w:t>
              </w:r>
            </w:ins>
          </w:p>
          <w:p w:rsidR="00871696" w:rsidRDefault="000A5373">
            <w:pPr>
              <w:rPr>
                <w:del w:id="36" w:author="Alfred Araullo" w:date="2016-08-18T13:39:00Z"/>
              </w:rPr>
            </w:pPr>
            <w:ins w:id="37" w:author="Alfred Araullo" w:date="2016-08-18T13:39:00Z">
              <w:r>
                <w:rPr>
                  <w:rFonts w:ascii="Arial" w:eastAsia="Arial" w:hAnsi="Arial" w:cs="Arial"/>
                  <w:color w:val="333333"/>
                  <w:sz w:val="20"/>
                  <w:szCs w:val="20"/>
                  <w:highlight w:val="white"/>
                  <w:rPrChange w:id="38" w:author="Alfred Araullo" w:date="2016-08-18T13:39:00Z">
                    <w:rPr/>
                  </w:rPrChange>
                </w:rPr>
                <w:t>- Fri, 7am to 10pm</w:t>
              </w:r>
            </w:ins>
            <w:commentRangeStart w:id="39"/>
            <w:del w:id="40" w:author="Alfred Araullo" w:date="2016-08-18T13:39:00Z">
              <w:r>
                <w:rPr>
                  <w:rFonts w:ascii="Arial" w:eastAsia="Arial" w:hAnsi="Arial" w:cs="Arial"/>
                  <w:color w:val="333333"/>
                  <w:sz w:val="20"/>
                  <w:szCs w:val="20"/>
                  <w:highlight w:val="white"/>
                  <w:rPrChange w:id="41" w:author="Alfred Araullo" w:date="2016-08-18T13:39:00Z">
                    <w:rPr>
                      <w:rFonts w:ascii="Arial" w:eastAsia="Arial" w:hAnsi="Arial" w:cs="Arial"/>
                      <w:sz w:val="20"/>
                      <w:szCs w:val="20"/>
                    </w:rPr>
                  </w:rPrChange>
                </w:rPr>
                <w:delText xml:space="preserve">Thanks for renewing your GAME Club premium subscription. </w:delText>
              </w:r>
            </w:del>
          </w:p>
          <w:p w:rsidR="00871696" w:rsidRDefault="000A5373">
            <w:pPr>
              <w:rPr>
                <w:del w:id="42" w:author="Alfred Araullo" w:date="2016-08-18T13:39:00Z"/>
              </w:rPr>
            </w:pPr>
            <w:bookmarkStart w:id="43" w:name="id.gjdgxs" w:colFirst="0" w:colLast="0"/>
            <w:bookmarkEnd w:id="43"/>
            <w:del w:id="44" w:author="Alfred Araullo" w:date="2016-08-18T13:39:00Z">
              <w:r>
                <w:rPr>
                  <w:rFonts w:ascii="Arial" w:eastAsia="Arial" w:hAnsi="Arial" w:cs="Arial"/>
                  <w:color w:val="333333"/>
                  <w:sz w:val="20"/>
                  <w:szCs w:val="20"/>
                  <w:highlight w:val="white"/>
                  <w:rPrChange w:id="45" w:author="Alfred Araullo" w:date="2016-08-18T13:39:00Z">
                    <w:rPr>
                      <w:rFonts w:ascii="Arial" w:eastAsia="Arial" w:hAnsi="Arial" w:cs="Arial"/>
                      <w:sz w:val="20"/>
                      <w:szCs w:val="20"/>
                    </w:rPr>
                  </w:rPrChange>
                </w:rPr>
                <w:delText>You were charged P10.00 for your premium subscription. Click on the link below to download your daily game content.</w:delText>
              </w:r>
            </w:del>
          </w:p>
          <w:p w:rsidR="00871696" w:rsidRDefault="00871696">
            <w:pPr>
              <w:rPr>
                <w:del w:id="46" w:author="Alfred Araullo" w:date="2016-08-18T13:39:00Z"/>
              </w:rPr>
            </w:pPr>
          </w:p>
          <w:p w:rsidR="00871696" w:rsidRDefault="000A5373">
            <w:pPr>
              <w:rPr>
                <w:del w:id="47" w:author="Alfred Araullo" w:date="2016-08-18T13:39:00Z"/>
              </w:rPr>
            </w:pPr>
            <w:del w:id="48" w:author="Alfred Araullo" w:date="2016-08-18T13:39:00Z">
              <w:r>
                <w:rPr>
                  <w:rFonts w:ascii="Arial" w:eastAsia="Arial" w:hAnsi="Arial" w:cs="Arial"/>
                  <w:color w:val="333333"/>
                  <w:sz w:val="20"/>
                  <w:szCs w:val="20"/>
                  <w:highlight w:val="white"/>
                  <w:rPrChange w:id="49" w:author="Alfred Araullo" w:date="2016-08-18T13:39:00Z">
                    <w:rPr>
                      <w:rFonts w:ascii="Arial" w:eastAsia="Arial" w:hAnsi="Arial" w:cs="Arial"/>
                      <w:sz w:val="20"/>
                      <w:szCs w:val="20"/>
                    </w:rPr>
                  </w:rPrChange>
                </w:rPr>
                <w:delText>&lt;link&gt;</w:delText>
              </w:r>
            </w:del>
          </w:p>
          <w:p w:rsidR="00871696" w:rsidRDefault="00871696">
            <w:pPr>
              <w:rPr>
                <w:del w:id="50" w:author="Alfred Araullo" w:date="2016-08-18T13:39:00Z"/>
              </w:rPr>
            </w:pPr>
          </w:p>
          <w:p w:rsidR="00871696" w:rsidRDefault="000A5373">
            <w:pPr>
              <w:rPr>
                <w:del w:id="51" w:author="Alfred Araullo" w:date="2016-08-18T13:39:00Z"/>
              </w:rPr>
            </w:pPr>
            <w:del w:id="52" w:author="Alfred Araullo" w:date="2016-08-18T13:39:00Z">
              <w:r>
                <w:rPr>
                  <w:rFonts w:ascii="Arial" w:eastAsia="Arial" w:hAnsi="Arial" w:cs="Arial"/>
                  <w:color w:val="333333"/>
                  <w:sz w:val="20"/>
                  <w:szCs w:val="20"/>
                  <w:highlight w:val="white"/>
                  <w:rPrChange w:id="53" w:author="Alfred Araullo" w:date="2016-08-18T13:39:00Z">
                    <w:rPr>
                      <w:rFonts w:ascii="Arial" w:eastAsia="Arial" w:hAnsi="Arial" w:cs="Arial"/>
                      <w:sz w:val="20"/>
                      <w:szCs w:val="20"/>
                    </w:rPr>
                  </w:rPrChange>
                </w:rPr>
                <w:delText>To end your premium subscription, simple send OFF PLAY to 2910.</w:delText>
              </w:r>
            </w:del>
          </w:p>
          <w:p w:rsidR="00871696" w:rsidRDefault="00871696">
            <w:pPr>
              <w:rPr>
                <w:del w:id="54" w:author="Alfred Araullo" w:date="2016-08-18T13:39:00Z"/>
              </w:rPr>
            </w:pPr>
          </w:p>
          <w:p w:rsidR="00871696" w:rsidRDefault="000A5373">
            <w:del w:id="55" w:author="Alfred Araullo" w:date="2016-08-18T13:39:00Z">
              <w:r>
                <w:rPr>
                  <w:rFonts w:ascii="Arial" w:eastAsia="Arial" w:hAnsi="Arial" w:cs="Arial"/>
                  <w:color w:val="333333"/>
                  <w:sz w:val="20"/>
                  <w:szCs w:val="20"/>
                  <w:highlight w:val="white"/>
                  <w:rPrChange w:id="56" w:author="Alfred Araullo" w:date="2016-08-18T13:39:00Z">
                    <w:rPr>
                      <w:rFonts w:ascii="Arial" w:eastAsia="Arial" w:hAnsi="Arial" w:cs="Arial"/>
                      <w:sz w:val="20"/>
                      <w:szCs w:val="20"/>
                    </w:rPr>
                  </w:rPrChange>
                </w:rPr>
                <w:delText>Questions? TXT HELP PLAY to 2910 or Call (02) 887-3973, Mon - Fri, 7am to 10pm</w:delText>
              </w:r>
            </w:del>
            <w:commentRangeEnd w:id="39"/>
            <w:r>
              <w:commentReference w:id="39"/>
            </w:r>
          </w:p>
          <w:p w:rsidR="00871696" w:rsidRDefault="00871696"/>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0A5373">
            <w:pPr>
              <w:jc w:val="right"/>
            </w:pPr>
            <w:r>
              <w:rPr>
                <w:rFonts w:ascii="Arial" w:eastAsia="Arial" w:hAnsi="Arial" w:cs="Arial"/>
                <w:sz w:val="20"/>
                <w:szCs w:val="20"/>
              </w:rPr>
              <w:t>10.00</w:t>
            </w: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0A5373">
            <w:r>
              <w:rPr>
                <w:rFonts w:ascii="Arial" w:eastAsia="Arial" w:hAnsi="Arial" w:cs="Arial"/>
                <w:sz w:val="20"/>
                <w:szCs w:val="20"/>
              </w:rPr>
              <w:t>2910EGGWPLAY10</w:t>
            </w:r>
          </w:p>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0A5373">
            <w:r>
              <w:rPr>
                <w:rFonts w:ascii="Arial" w:eastAsia="Arial" w:hAnsi="Arial" w:cs="Arial"/>
                <w:sz w:val="20"/>
                <w:szCs w:val="20"/>
              </w:rPr>
              <w:t>PLAY</w:t>
            </w:r>
          </w:p>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0A5373">
            <w:r>
              <w:rPr>
                <w:rFonts w:ascii="Arial" w:eastAsia="Arial" w:hAnsi="Arial" w:cs="Arial"/>
                <w:sz w:val="20"/>
                <w:szCs w:val="20"/>
              </w:rPr>
              <w:t>&lt;GAME CODE&gt;</w:t>
            </w:r>
          </w:p>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0A5373">
            <w:r>
              <w:rPr>
                <w:rFonts w:ascii="Arial" w:eastAsia="Arial" w:hAnsi="Arial" w:cs="Arial"/>
                <w:sz w:val="20"/>
                <w:szCs w:val="20"/>
              </w:rPr>
              <w:t>WAP/APP/SMS PULL</w:t>
            </w:r>
          </w:p>
          <w:p w:rsidR="00871696" w:rsidRDefault="00871696"/>
          <w:p w:rsidR="00871696" w:rsidRDefault="000A5373">
            <w:r>
              <w:rPr>
                <w:rFonts w:ascii="Arial" w:eastAsia="Arial" w:hAnsi="Arial" w:cs="Arial"/>
                <w:sz w:val="20"/>
                <w:szCs w:val="20"/>
              </w:rPr>
              <w:t xml:space="preserve">Successful </w:t>
            </w:r>
          </w:p>
          <w:p w:rsidR="00871696" w:rsidRDefault="000A5373">
            <w:r>
              <w:rPr>
                <w:rFonts w:ascii="Arial" w:eastAsia="Arial" w:hAnsi="Arial" w:cs="Arial"/>
                <w:sz w:val="20"/>
                <w:szCs w:val="20"/>
              </w:rPr>
              <w:t>Purchase notification</w:t>
            </w:r>
          </w:p>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0A5373">
            <w:pPr>
              <w:jc w:val="both"/>
            </w:pPr>
            <w:r>
              <w:rPr>
                <w:rFonts w:ascii="Arial" w:eastAsia="Arial" w:hAnsi="Arial" w:cs="Arial"/>
                <w:color w:val="333333"/>
                <w:sz w:val="20"/>
                <w:szCs w:val="20"/>
                <w:highlight w:val="white"/>
              </w:rPr>
              <w:t>Thank you for your purchase at</w:t>
            </w:r>
          </w:p>
          <w:p w:rsidR="00871696" w:rsidRDefault="000A5373">
            <w:pPr>
              <w:jc w:val="both"/>
            </w:pPr>
            <w:r>
              <w:rPr>
                <w:rFonts w:ascii="Arial" w:eastAsia="Arial" w:hAnsi="Arial" w:cs="Arial"/>
                <w:color w:val="333333"/>
                <w:sz w:val="20"/>
                <w:szCs w:val="20"/>
                <w:highlight w:val="white"/>
              </w:rPr>
              <w:t>{</w:t>
            </w:r>
            <w:proofErr w:type="spellStart"/>
            <w:r>
              <w:rPr>
                <w:rFonts w:ascii="Arial" w:eastAsia="Arial" w:hAnsi="Arial" w:cs="Arial"/>
                <w:color w:val="333333"/>
                <w:sz w:val="20"/>
                <w:szCs w:val="20"/>
                <w:highlight w:val="white"/>
              </w:rPr>
              <w:t>partner_game_name</w:t>
            </w:r>
            <w:proofErr w:type="spellEnd"/>
            <w:r>
              <w:rPr>
                <w:rFonts w:ascii="Arial" w:eastAsia="Arial" w:hAnsi="Arial" w:cs="Arial"/>
                <w:color w:val="333333"/>
                <w:sz w:val="20"/>
                <w:szCs w:val="20"/>
                <w:highlight w:val="white"/>
              </w:rPr>
              <w:t>}. You have been</w:t>
            </w:r>
          </w:p>
          <w:p w:rsidR="00871696" w:rsidRDefault="000A5373">
            <w:pPr>
              <w:jc w:val="both"/>
            </w:pPr>
            <w:r>
              <w:rPr>
                <w:rFonts w:ascii="Arial" w:eastAsia="Arial" w:hAnsi="Arial" w:cs="Arial"/>
                <w:color w:val="333333"/>
                <w:sz w:val="20"/>
                <w:szCs w:val="20"/>
                <w:highlight w:val="white"/>
              </w:rPr>
              <w:t>charged P20.00 for this</w:t>
            </w:r>
          </w:p>
          <w:p w:rsidR="00871696" w:rsidRDefault="000A5373">
            <w:pPr>
              <w:jc w:val="both"/>
            </w:pPr>
            <w:proofErr w:type="gramStart"/>
            <w:r>
              <w:rPr>
                <w:rFonts w:ascii="Arial" w:eastAsia="Arial" w:hAnsi="Arial" w:cs="Arial"/>
                <w:color w:val="333333"/>
                <w:sz w:val="20"/>
                <w:szCs w:val="20"/>
                <w:highlight w:val="white"/>
              </w:rPr>
              <w:t>transaction</w:t>
            </w:r>
            <w:proofErr w:type="gramEnd"/>
            <w:r>
              <w:rPr>
                <w:rFonts w:ascii="Arial" w:eastAsia="Arial" w:hAnsi="Arial" w:cs="Arial"/>
                <w:color w:val="333333"/>
                <w:sz w:val="20"/>
                <w:szCs w:val="20"/>
                <w:highlight w:val="white"/>
              </w:rPr>
              <w:t>. To know more, please</w:t>
            </w:r>
          </w:p>
          <w:p w:rsidR="00871696" w:rsidRDefault="000A5373">
            <w:pPr>
              <w:jc w:val="both"/>
            </w:pPr>
            <w:r>
              <w:rPr>
                <w:rFonts w:ascii="Arial" w:eastAsia="Arial" w:hAnsi="Arial" w:cs="Arial"/>
                <w:color w:val="333333"/>
                <w:sz w:val="20"/>
                <w:szCs w:val="20"/>
                <w:highlight w:val="white"/>
              </w:rPr>
              <w:t>visit your account at</w:t>
            </w:r>
          </w:p>
          <w:p w:rsidR="00871696" w:rsidRDefault="000A5373">
            <w:pPr>
              <w:jc w:val="both"/>
            </w:pPr>
            <w:r>
              <w:rPr>
                <w:rFonts w:ascii="Arial" w:eastAsia="Arial" w:hAnsi="Arial" w:cs="Arial"/>
                <w:color w:val="333333"/>
                <w:sz w:val="20"/>
                <w:szCs w:val="20"/>
                <w:highlight w:val="white"/>
              </w:rPr>
              <w:t>{</w:t>
            </w:r>
            <w:proofErr w:type="spellStart"/>
            <w:r>
              <w:rPr>
                <w:rFonts w:ascii="Arial" w:eastAsia="Arial" w:hAnsi="Arial" w:cs="Arial"/>
                <w:color w:val="333333"/>
                <w:sz w:val="20"/>
                <w:szCs w:val="20"/>
                <w:highlight w:val="white"/>
              </w:rPr>
              <w:t>partner_gamelink</w:t>
            </w:r>
            <w:proofErr w:type="spellEnd"/>
            <w:r>
              <w:rPr>
                <w:rFonts w:ascii="Arial" w:eastAsia="Arial" w:hAnsi="Arial" w:cs="Arial"/>
                <w:color w:val="333333"/>
                <w:sz w:val="20"/>
                <w:szCs w:val="20"/>
                <w:highlight w:val="white"/>
              </w:rPr>
              <w:t>}</w:t>
            </w:r>
          </w:p>
          <w:p w:rsidR="00871696" w:rsidRDefault="00871696">
            <w:pPr>
              <w:jc w:val="both"/>
            </w:pPr>
          </w:p>
          <w:p w:rsidR="00871696" w:rsidRDefault="000A5373">
            <w:pPr>
              <w:jc w:val="both"/>
            </w:pPr>
            <w:r>
              <w:rPr>
                <w:rFonts w:ascii="Arial" w:eastAsia="Arial" w:hAnsi="Arial" w:cs="Arial"/>
                <w:color w:val="333333"/>
                <w:sz w:val="20"/>
                <w:szCs w:val="20"/>
                <w:highlight w:val="white"/>
              </w:rPr>
              <w:t>{</w:t>
            </w:r>
            <w:proofErr w:type="spellStart"/>
            <w:r>
              <w:rPr>
                <w:rFonts w:ascii="Arial" w:eastAsia="Arial" w:hAnsi="Arial" w:cs="Arial"/>
                <w:color w:val="333333"/>
                <w:sz w:val="20"/>
                <w:szCs w:val="20"/>
                <w:highlight w:val="white"/>
              </w:rPr>
              <w:t>partner_download_linkgame</w:t>
            </w:r>
            <w:proofErr w:type="spellEnd"/>
            <w:r>
              <w:rPr>
                <w:rFonts w:ascii="Arial" w:eastAsia="Arial" w:hAnsi="Arial" w:cs="Arial"/>
                <w:color w:val="333333"/>
                <w:sz w:val="20"/>
                <w:szCs w:val="20"/>
                <w:highlight w:val="white"/>
              </w:rPr>
              <w:t>}</w:t>
            </w:r>
          </w:p>
          <w:p w:rsidR="00871696" w:rsidRDefault="00871696">
            <w:pPr>
              <w:jc w:val="both"/>
            </w:pPr>
          </w:p>
          <w:p w:rsidR="00871696" w:rsidRDefault="000A5373">
            <w:pPr>
              <w:jc w:val="both"/>
            </w:pPr>
            <w:r>
              <w:rPr>
                <w:rFonts w:ascii="Arial" w:eastAsia="Arial" w:hAnsi="Arial" w:cs="Arial"/>
                <w:color w:val="333333"/>
                <w:sz w:val="20"/>
                <w:szCs w:val="20"/>
                <w:highlight w:val="white"/>
              </w:rPr>
              <w:t>Questions? Call (02) 887-</w:t>
            </w:r>
            <w:r>
              <w:rPr>
                <w:rFonts w:ascii="Arial" w:eastAsia="Arial" w:hAnsi="Arial" w:cs="Arial"/>
                <w:color w:val="333333"/>
                <w:sz w:val="20"/>
                <w:szCs w:val="20"/>
                <w:highlight w:val="white"/>
              </w:rPr>
              <w:lastRenderedPageBreak/>
              <w:t>3973, Mon</w:t>
            </w:r>
          </w:p>
          <w:p w:rsidR="00871696" w:rsidRDefault="000A5373">
            <w:pPr>
              <w:jc w:val="both"/>
            </w:pPr>
            <w:r>
              <w:rPr>
                <w:rFonts w:ascii="Arial" w:eastAsia="Arial" w:hAnsi="Arial" w:cs="Arial"/>
                <w:color w:val="333333"/>
                <w:sz w:val="20"/>
                <w:szCs w:val="20"/>
                <w:highlight w:val="white"/>
              </w:rPr>
              <w:t>- Fri, 7am to 10pm</w:t>
            </w:r>
          </w:p>
          <w:p w:rsidR="00871696" w:rsidRDefault="00871696"/>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right"/>
            </w:pPr>
          </w:p>
          <w:p w:rsidR="00871696" w:rsidRDefault="00871696">
            <w:pPr>
              <w:jc w:val="right"/>
            </w:pPr>
          </w:p>
          <w:p w:rsidR="00871696" w:rsidRDefault="00871696">
            <w:pPr>
              <w:jc w:val="right"/>
            </w:pPr>
          </w:p>
          <w:p w:rsidR="00871696" w:rsidRDefault="00871696">
            <w:pPr>
              <w:jc w:val="right"/>
            </w:pPr>
          </w:p>
          <w:p w:rsidR="00871696" w:rsidRDefault="00871696">
            <w:pPr>
              <w:jc w:val="right"/>
            </w:pPr>
          </w:p>
          <w:p w:rsidR="00871696" w:rsidRDefault="00871696">
            <w:pPr>
              <w:jc w:val="right"/>
            </w:pPr>
          </w:p>
          <w:p w:rsidR="00871696" w:rsidRDefault="00871696">
            <w:pPr>
              <w:jc w:val="right"/>
            </w:pPr>
          </w:p>
          <w:p w:rsidR="00871696" w:rsidRDefault="00871696">
            <w:pPr>
              <w:jc w:val="right"/>
            </w:pPr>
          </w:p>
          <w:p w:rsidR="00871696" w:rsidRDefault="00871696">
            <w:pPr>
              <w:jc w:val="right"/>
            </w:pPr>
          </w:p>
          <w:p w:rsidR="00871696" w:rsidRDefault="00871696">
            <w:pPr>
              <w:jc w:val="right"/>
            </w:pPr>
          </w:p>
          <w:p w:rsidR="00871696" w:rsidRDefault="00871696">
            <w:pPr>
              <w:jc w:val="right"/>
            </w:pPr>
          </w:p>
          <w:p w:rsidR="00871696" w:rsidRDefault="00871696">
            <w:pPr>
              <w:jc w:val="right"/>
            </w:pPr>
          </w:p>
          <w:p w:rsidR="00871696" w:rsidRDefault="00871696">
            <w:pPr>
              <w:jc w:val="right"/>
            </w:pPr>
          </w:p>
          <w:p w:rsidR="00871696" w:rsidRDefault="000A5373">
            <w:pPr>
              <w:jc w:val="right"/>
            </w:pPr>
            <w:r>
              <w:rPr>
                <w:rFonts w:ascii="Arial" w:eastAsia="Arial" w:hAnsi="Arial" w:cs="Arial"/>
                <w:sz w:val="20"/>
                <w:szCs w:val="20"/>
              </w:rPr>
              <w:lastRenderedPageBreak/>
              <w:t>20.00</w:t>
            </w: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 w:rsidR="00871696" w:rsidRDefault="00871696"/>
          <w:p w:rsidR="00871696" w:rsidRDefault="00871696"/>
          <w:p w:rsidR="00871696" w:rsidRDefault="00871696"/>
          <w:p w:rsidR="00871696" w:rsidRDefault="00871696"/>
          <w:p w:rsidR="00871696" w:rsidRDefault="00871696"/>
          <w:p w:rsidR="00871696" w:rsidRDefault="00871696"/>
          <w:p w:rsidR="00871696" w:rsidRDefault="00871696"/>
          <w:p w:rsidR="00871696" w:rsidRDefault="00871696"/>
          <w:p w:rsidR="00871696" w:rsidRDefault="00871696"/>
          <w:p w:rsidR="00871696" w:rsidRDefault="00871696"/>
          <w:p w:rsidR="00871696" w:rsidRDefault="00871696"/>
          <w:p w:rsidR="00871696" w:rsidRDefault="00871696"/>
          <w:p w:rsidR="00871696" w:rsidRDefault="000A5373">
            <w:r>
              <w:rPr>
                <w:rFonts w:ascii="Arial" w:eastAsia="Arial" w:hAnsi="Arial" w:cs="Arial"/>
                <w:sz w:val="20"/>
                <w:szCs w:val="20"/>
              </w:rPr>
              <w:lastRenderedPageBreak/>
              <w:t>2910EGGWPLAY20</w:t>
            </w:r>
          </w:p>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r>
      <w:tr w:rsidR="00871696" w:rsidTr="00871696">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40321A">
            <w:r>
              <w:rPr>
                <w:rStyle w:val="apple-converted-space"/>
                <w:rFonts w:ascii="Helvetica" w:hAnsi="Helvetica"/>
                <w:color w:val="222222"/>
                <w:sz w:val="18"/>
                <w:szCs w:val="18"/>
              </w:rPr>
              <w:t>First</w:t>
            </w:r>
            <w:r>
              <w:rPr>
                <w:rStyle w:val="apple-converted-space"/>
                <w:rFonts w:ascii="Helvetica" w:hAnsi="Helvetica"/>
                <w:color w:val="222222"/>
                <w:sz w:val="18"/>
                <w:szCs w:val="18"/>
              </w:rPr>
              <w:t> </w:t>
            </w:r>
            <w:r>
              <w:rPr>
                <w:rFonts w:ascii="Helvetica" w:hAnsi="Helvetica"/>
                <w:color w:val="222222"/>
                <w:sz w:val="18"/>
                <w:szCs w:val="18"/>
              </w:rPr>
              <w:t>Free content push even if no charge.</w:t>
            </w:r>
          </w:p>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Pr="0040321A" w:rsidRDefault="0040321A">
            <w:r w:rsidRPr="0040321A">
              <w:rPr>
                <w:rFonts w:ascii="Times New Roman" w:hAnsi="Times New Roman" w:cs="Times New Roman"/>
                <w:sz w:val="28"/>
                <w:szCs w:val="28"/>
              </w:rPr>
              <w:t xml:space="preserve">Enjoy </w:t>
            </w:r>
            <w:proofErr w:type="spellStart"/>
            <w:r w:rsidRPr="0040321A">
              <w:rPr>
                <w:rFonts w:ascii="Times New Roman" w:hAnsi="Times New Roman" w:cs="Times New Roman"/>
                <w:sz w:val="28"/>
                <w:szCs w:val="28"/>
              </w:rPr>
              <w:t>ur</w:t>
            </w:r>
            <w:proofErr w:type="spellEnd"/>
            <w:r w:rsidRPr="0040321A">
              <w:rPr>
                <w:rFonts w:ascii="Times New Roman" w:hAnsi="Times New Roman" w:cs="Times New Roman"/>
                <w:sz w:val="28"/>
                <w:szCs w:val="28"/>
              </w:rPr>
              <w:t xml:space="preserve"> Game for d Day! (JAN2317).  Click link to download! Game amount P10 will be deducted on your next reload.</w:t>
            </w:r>
          </w:p>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40321A">
            <w:r>
              <w:t>Rebill/</w:t>
            </w:r>
            <w:proofErr w:type="spellStart"/>
            <w:r>
              <w:t>Microcharging</w:t>
            </w:r>
            <w:proofErr w:type="spellEnd"/>
            <w:r>
              <w:t xml:space="preserve"> Notification</w:t>
            </w:r>
          </w:p>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40321A">
            <w:r>
              <w:rPr>
                <w:rFonts w:ascii="Times New Roman" w:hAnsi="Times New Roman" w:cs="Times New Roman"/>
                <w:sz w:val="28"/>
                <w:szCs w:val="28"/>
              </w:rPr>
              <w:t>We have deducted P10 on your load as payment for Game JAN2317</w:t>
            </w:r>
          </w:p>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bookmarkStart w:id="57" w:name="_GoBack"/>
            <w:bookmarkEnd w:id="57"/>
          </w:p>
        </w:tc>
      </w:tr>
      <w:tr w:rsidR="00871696" w:rsidTr="00871696">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right"/>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right"/>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right"/>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right"/>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right"/>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right"/>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right"/>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spacing w:before="100"/>
            </w:pPr>
          </w:p>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right"/>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spacing w:before="100"/>
            </w:pPr>
          </w:p>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right"/>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spacing w:before="100"/>
            </w:pPr>
          </w:p>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right"/>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spacing w:before="100"/>
            </w:pPr>
          </w:p>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right"/>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right"/>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spacing w:before="100"/>
            </w:pPr>
          </w:p>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right"/>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spacing w:before="100"/>
            </w:pPr>
          </w:p>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right"/>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spacing w:before="100"/>
            </w:pPr>
          </w:p>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right"/>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spacing w:before="100"/>
            </w:pPr>
          </w:p>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right"/>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right"/>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spacing w:before="100"/>
            </w:pPr>
          </w:p>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right"/>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spacing w:before="100"/>
            </w:pPr>
          </w:p>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right"/>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r w:rsidR="00871696" w:rsidTr="00871696">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90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710"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01000000" w:firstRow="0" w:lastRow="0" w:firstColumn="0" w:lastColumn="0" w:oddVBand="0" w:evenVBand="1" w:oddHBand="0" w:evenHBand="0" w:firstRowFirstColumn="0" w:firstRowLastColumn="0" w:lastRowFirstColumn="0" w:lastRowLastColumn="0"/>
            <w:tcW w:w="2599"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spacing w:before="100"/>
            </w:pPr>
          </w:p>
        </w:tc>
        <w:tc>
          <w:tcPr>
            <w:cnfStyle w:val="000010000000" w:firstRow="0" w:lastRow="0" w:firstColumn="0" w:lastColumn="0" w:oddVBand="1" w:evenVBand="0" w:oddHBand="0" w:evenHBand="0" w:firstRowFirstColumn="0" w:firstRowLastColumn="0" w:lastRowFirstColumn="0" w:lastRowLastColumn="0"/>
            <w:tcW w:w="821"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right"/>
            </w:pPr>
          </w:p>
        </w:tc>
        <w:tc>
          <w:tcPr>
            <w:cnfStyle w:val="000001000000" w:firstRow="0" w:lastRow="0" w:firstColumn="0" w:lastColumn="0" w:oddVBand="0" w:evenVBand="1" w:oddHBand="0" w:evenHBand="0" w:firstRowFirstColumn="0" w:firstRowLastColumn="0" w:lastRowFirstColumn="0" w:lastRowLastColumn="0"/>
            <w:tcW w:w="1447"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tc>
        <w:tc>
          <w:tcPr>
            <w:cnfStyle w:val="000010000000" w:firstRow="0" w:lastRow="0" w:firstColumn="0" w:lastColumn="0" w:oddVBand="1" w:evenVBand="0" w:oddHBand="0" w:evenHBand="0" w:firstRowFirstColumn="0" w:firstRowLastColumn="0" w:lastRowFirstColumn="0" w:lastRowLastColumn="0"/>
            <w:tcW w:w="1063" w:type="dxa"/>
            <w:tcBorders>
              <w:top w:val="single" w:sz="4" w:space="0" w:color="000000"/>
              <w:left w:val="nil"/>
              <w:bottom w:val="single" w:sz="4" w:space="0" w:color="000000"/>
              <w:right w:val="single" w:sz="4" w:space="0" w:color="000000"/>
            </w:tcBorders>
            <w:tcMar>
              <w:top w:w="15" w:type="dxa"/>
              <w:left w:w="15" w:type="dxa"/>
              <w:right w:w="15" w:type="dxa"/>
            </w:tcMar>
          </w:tcPr>
          <w:p w:rsidR="00871696" w:rsidRDefault="00871696">
            <w:pPr>
              <w:jc w:val="center"/>
            </w:pPr>
          </w:p>
        </w:tc>
      </w:tr>
    </w:tbl>
    <w:p w:rsidR="00871696" w:rsidRDefault="00871696">
      <w:pPr>
        <w:jc w:val="both"/>
      </w:pPr>
    </w:p>
    <w:p w:rsidR="00871696" w:rsidRDefault="000A5373">
      <w:pPr>
        <w:jc w:val="both"/>
      </w:pPr>
      <w:r>
        <w:rPr>
          <w:rFonts w:ascii="Arial" w:eastAsia="Arial" w:hAnsi="Arial" w:cs="Arial"/>
          <w:b/>
          <w:sz w:val="20"/>
          <w:szCs w:val="20"/>
        </w:rPr>
        <w:t>STATS REQUIREMENT to be sent daily to each partner.</w:t>
      </w:r>
    </w:p>
    <w:p w:rsidR="00871696" w:rsidRDefault="00871696">
      <w:pPr>
        <w:jc w:val="both"/>
      </w:pPr>
    </w:p>
    <w:p w:rsidR="00871696" w:rsidRDefault="000A5373">
      <w:pPr>
        <w:numPr>
          <w:ilvl w:val="0"/>
          <w:numId w:val="9"/>
        </w:numPr>
        <w:ind w:hanging="360"/>
        <w:rPr>
          <w:rFonts w:ascii="Arial" w:eastAsia="Arial" w:hAnsi="Arial" w:cs="Arial"/>
          <w:sz w:val="20"/>
          <w:szCs w:val="20"/>
        </w:rPr>
      </w:pPr>
      <w:r>
        <w:rPr>
          <w:rFonts w:ascii="Arial" w:eastAsia="Arial" w:hAnsi="Arial" w:cs="Arial"/>
          <w:sz w:val="20"/>
          <w:szCs w:val="20"/>
        </w:rPr>
        <w:t>Daily Stats with the following details:</w:t>
      </w:r>
    </w:p>
    <w:p w:rsidR="00871696" w:rsidRDefault="000A5373">
      <w:pPr>
        <w:numPr>
          <w:ilvl w:val="1"/>
          <w:numId w:val="9"/>
        </w:numPr>
        <w:ind w:hanging="360"/>
        <w:rPr>
          <w:rFonts w:ascii="Arial" w:eastAsia="Arial" w:hAnsi="Arial" w:cs="Arial"/>
          <w:sz w:val="20"/>
          <w:szCs w:val="20"/>
        </w:rPr>
      </w:pPr>
      <w:r>
        <w:rPr>
          <w:rFonts w:ascii="Arial" w:eastAsia="Arial" w:hAnsi="Arial" w:cs="Arial"/>
          <w:sz w:val="20"/>
          <w:szCs w:val="20"/>
        </w:rPr>
        <w:t>Keyword ID. (unique to each 3</w:t>
      </w:r>
      <w:r>
        <w:rPr>
          <w:rFonts w:ascii="Arial" w:eastAsia="Arial" w:hAnsi="Arial" w:cs="Arial"/>
          <w:sz w:val="20"/>
          <w:szCs w:val="20"/>
          <w:vertAlign w:val="superscript"/>
        </w:rPr>
        <w:t>rd</w:t>
      </w:r>
      <w:r>
        <w:rPr>
          <w:rFonts w:ascii="Arial" w:eastAsia="Arial" w:hAnsi="Arial" w:cs="Arial"/>
          <w:sz w:val="20"/>
          <w:szCs w:val="20"/>
        </w:rPr>
        <w:t xml:space="preserve"> party) </w:t>
      </w:r>
    </w:p>
    <w:p w:rsidR="00871696" w:rsidRDefault="000A5373">
      <w:pPr>
        <w:numPr>
          <w:ilvl w:val="1"/>
          <w:numId w:val="9"/>
        </w:numPr>
        <w:ind w:hanging="360"/>
        <w:rPr>
          <w:rFonts w:ascii="Arial" w:eastAsia="Arial" w:hAnsi="Arial" w:cs="Arial"/>
          <w:sz w:val="20"/>
          <w:szCs w:val="20"/>
        </w:rPr>
      </w:pPr>
      <w:proofErr w:type="spellStart"/>
      <w:r>
        <w:rPr>
          <w:rFonts w:ascii="Arial" w:eastAsia="Arial" w:hAnsi="Arial" w:cs="Arial"/>
          <w:sz w:val="20"/>
          <w:szCs w:val="20"/>
        </w:rPr>
        <w:t>Keword</w:t>
      </w:r>
      <w:proofErr w:type="spellEnd"/>
      <w:r>
        <w:rPr>
          <w:rFonts w:ascii="Arial" w:eastAsia="Arial" w:hAnsi="Arial" w:cs="Arial"/>
          <w:sz w:val="20"/>
          <w:szCs w:val="20"/>
        </w:rPr>
        <w:t xml:space="preserve"> ID </w:t>
      </w:r>
      <w:proofErr w:type="spellStart"/>
      <w:r>
        <w:rPr>
          <w:rFonts w:ascii="Arial" w:eastAsia="Arial" w:hAnsi="Arial" w:cs="Arial"/>
          <w:sz w:val="20"/>
          <w:szCs w:val="20"/>
        </w:rPr>
        <w:t>Tarrif</w:t>
      </w:r>
      <w:proofErr w:type="spellEnd"/>
      <w:r>
        <w:rPr>
          <w:rFonts w:ascii="Arial" w:eastAsia="Arial" w:hAnsi="Arial" w:cs="Arial"/>
          <w:sz w:val="20"/>
          <w:szCs w:val="20"/>
        </w:rPr>
        <w:t xml:space="preserve"> value per 3</w:t>
      </w:r>
      <w:r>
        <w:rPr>
          <w:rFonts w:ascii="Arial" w:eastAsia="Arial" w:hAnsi="Arial" w:cs="Arial"/>
          <w:sz w:val="20"/>
          <w:szCs w:val="20"/>
          <w:vertAlign w:val="superscript"/>
        </w:rPr>
        <w:t>rd</w:t>
      </w:r>
      <w:r>
        <w:rPr>
          <w:rFonts w:ascii="Arial" w:eastAsia="Arial" w:hAnsi="Arial" w:cs="Arial"/>
          <w:sz w:val="20"/>
          <w:szCs w:val="20"/>
        </w:rPr>
        <w:t xml:space="preserve"> party</w:t>
      </w:r>
    </w:p>
    <w:p w:rsidR="00871696" w:rsidRDefault="000A5373">
      <w:pPr>
        <w:numPr>
          <w:ilvl w:val="1"/>
          <w:numId w:val="9"/>
        </w:numPr>
        <w:ind w:hanging="360"/>
        <w:rPr>
          <w:rFonts w:ascii="Arial" w:eastAsia="Arial" w:hAnsi="Arial" w:cs="Arial"/>
          <w:sz w:val="20"/>
          <w:szCs w:val="20"/>
        </w:rPr>
      </w:pPr>
      <w:r>
        <w:rPr>
          <w:rFonts w:ascii="Arial" w:eastAsia="Arial" w:hAnsi="Arial" w:cs="Arial"/>
          <w:sz w:val="20"/>
          <w:szCs w:val="20"/>
        </w:rPr>
        <w:t>Successful Billed hits per keyword.</w:t>
      </w:r>
    </w:p>
    <w:p w:rsidR="00871696" w:rsidRDefault="000A5373">
      <w:pPr>
        <w:numPr>
          <w:ilvl w:val="1"/>
          <w:numId w:val="9"/>
        </w:numPr>
        <w:ind w:hanging="360"/>
        <w:rPr>
          <w:rFonts w:ascii="Arial" w:eastAsia="Arial" w:hAnsi="Arial" w:cs="Arial"/>
          <w:sz w:val="20"/>
          <w:szCs w:val="20"/>
        </w:rPr>
      </w:pPr>
      <w:proofErr w:type="spellStart"/>
      <w:r>
        <w:rPr>
          <w:rFonts w:ascii="Arial" w:eastAsia="Arial" w:hAnsi="Arial" w:cs="Arial"/>
          <w:sz w:val="20"/>
          <w:szCs w:val="20"/>
        </w:rPr>
        <w:t>Insuff</w:t>
      </w:r>
      <w:proofErr w:type="spellEnd"/>
      <w:r>
        <w:rPr>
          <w:rFonts w:ascii="Arial" w:eastAsia="Arial" w:hAnsi="Arial" w:cs="Arial"/>
          <w:sz w:val="20"/>
          <w:szCs w:val="20"/>
        </w:rPr>
        <w:t xml:space="preserve"> transactions per Keyword. </w:t>
      </w:r>
    </w:p>
    <w:p w:rsidR="00871696" w:rsidRDefault="000A5373">
      <w:pPr>
        <w:numPr>
          <w:ilvl w:val="1"/>
          <w:numId w:val="9"/>
        </w:numPr>
        <w:ind w:hanging="360"/>
        <w:rPr>
          <w:rFonts w:ascii="Arial" w:eastAsia="Arial" w:hAnsi="Arial" w:cs="Arial"/>
          <w:sz w:val="20"/>
          <w:szCs w:val="20"/>
        </w:rPr>
      </w:pPr>
      <w:r>
        <w:rPr>
          <w:rFonts w:ascii="Arial" w:eastAsia="Arial" w:hAnsi="Arial" w:cs="Arial"/>
          <w:sz w:val="20"/>
          <w:szCs w:val="20"/>
        </w:rPr>
        <w:t>Revenue per keyword.</w:t>
      </w:r>
    </w:p>
    <w:p w:rsidR="00871696" w:rsidRDefault="000A5373">
      <w:pPr>
        <w:numPr>
          <w:ilvl w:val="1"/>
          <w:numId w:val="9"/>
        </w:numPr>
        <w:ind w:hanging="360"/>
        <w:rPr>
          <w:rFonts w:ascii="Arial" w:eastAsia="Arial" w:hAnsi="Arial" w:cs="Arial"/>
          <w:sz w:val="20"/>
          <w:szCs w:val="20"/>
        </w:rPr>
      </w:pPr>
      <w:r>
        <w:rPr>
          <w:rFonts w:ascii="Arial" w:eastAsia="Arial" w:hAnsi="Arial" w:cs="Arial"/>
          <w:sz w:val="20"/>
          <w:szCs w:val="20"/>
        </w:rPr>
        <w:t>New subscribers</w:t>
      </w:r>
    </w:p>
    <w:p w:rsidR="00871696" w:rsidRDefault="00871696">
      <w:pPr>
        <w:jc w:val="both"/>
      </w:pPr>
    </w:p>
    <w:p w:rsidR="00871696" w:rsidRDefault="00871696">
      <w:pPr>
        <w:jc w:val="both"/>
      </w:pPr>
    </w:p>
    <w:p w:rsidR="00871696" w:rsidRDefault="00871696">
      <w:pPr>
        <w:jc w:val="both"/>
      </w:pPr>
    </w:p>
    <w:p w:rsidR="00871696" w:rsidRDefault="000A5373">
      <w:pPr>
        <w:jc w:val="both"/>
      </w:pPr>
      <w:r>
        <w:rPr>
          <w:rFonts w:ascii="Arial" w:eastAsia="Arial" w:hAnsi="Arial" w:cs="Arial"/>
          <w:b/>
          <w:sz w:val="20"/>
          <w:szCs w:val="20"/>
        </w:rPr>
        <w:t>ANNEX 2</w:t>
      </w:r>
      <w:r>
        <w:rPr>
          <w:rFonts w:ascii="Arial" w:eastAsia="Arial" w:hAnsi="Arial" w:cs="Arial"/>
          <w:b/>
          <w:sz w:val="20"/>
          <w:szCs w:val="20"/>
        </w:rPr>
        <w:tab/>
        <w:t>CERTIFICATIONS AND THIRD PARTY LICENSES</w:t>
      </w:r>
    </w:p>
    <w:p w:rsidR="00871696" w:rsidRDefault="00871696">
      <w:pPr>
        <w:jc w:val="both"/>
      </w:pPr>
    </w:p>
    <w:p w:rsidR="00871696" w:rsidRDefault="000A5373">
      <w:pPr>
        <w:jc w:val="both"/>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tbl>
      <w:tblPr>
        <w:tblStyle w:val="a4"/>
        <w:tblW w:w="946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3"/>
        <w:gridCol w:w="2432"/>
        <w:gridCol w:w="2413"/>
        <w:gridCol w:w="2270"/>
      </w:tblGrid>
      <w:tr w:rsid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3" w:type="dxa"/>
          </w:tcPr>
          <w:p w:rsidR="00871696" w:rsidRDefault="000A5373">
            <w:pPr>
              <w:jc w:val="center"/>
            </w:pPr>
            <w:r>
              <w:rPr>
                <w:rFonts w:ascii="Arial" w:eastAsia="Arial" w:hAnsi="Arial" w:cs="Arial"/>
                <w:b/>
                <w:sz w:val="20"/>
                <w:szCs w:val="20"/>
              </w:rPr>
              <w:t>Description of Content</w:t>
            </w:r>
          </w:p>
        </w:tc>
        <w:tc>
          <w:tcPr>
            <w:cnfStyle w:val="000001000000" w:firstRow="0" w:lastRow="0" w:firstColumn="0" w:lastColumn="0" w:oddVBand="0" w:evenVBand="1" w:oddHBand="0" w:evenHBand="0" w:firstRowFirstColumn="0" w:firstRowLastColumn="0" w:lastRowFirstColumn="0" w:lastRowLastColumn="0"/>
            <w:tcW w:w="2432" w:type="dxa"/>
          </w:tcPr>
          <w:p w:rsidR="00871696" w:rsidRDefault="000A5373">
            <w:pPr>
              <w:jc w:val="center"/>
            </w:pPr>
            <w:r>
              <w:rPr>
                <w:rFonts w:ascii="Arial" w:eastAsia="Arial" w:hAnsi="Arial" w:cs="Arial"/>
                <w:b/>
                <w:sz w:val="20"/>
                <w:szCs w:val="20"/>
              </w:rPr>
              <w:t>Document</w:t>
            </w:r>
          </w:p>
        </w:tc>
        <w:tc>
          <w:tcPr>
            <w:cnfStyle w:val="000010000000" w:firstRow="0" w:lastRow="0" w:firstColumn="0" w:lastColumn="0" w:oddVBand="1" w:evenVBand="0" w:oddHBand="0" w:evenHBand="0" w:firstRowFirstColumn="0" w:firstRowLastColumn="0" w:lastRowFirstColumn="0" w:lastRowLastColumn="0"/>
            <w:tcW w:w="2413" w:type="dxa"/>
          </w:tcPr>
          <w:p w:rsidR="00871696" w:rsidRDefault="000A5373">
            <w:pPr>
              <w:jc w:val="center"/>
            </w:pPr>
            <w:r>
              <w:rPr>
                <w:rFonts w:ascii="Arial" w:eastAsia="Arial" w:hAnsi="Arial" w:cs="Arial"/>
                <w:b/>
                <w:sz w:val="20"/>
                <w:szCs w:val="20"/>
              </w:rPr>
              <w:t>Effective Date</w:t>
            </w:r>
          </w:p>
        </w:tc>
        <w:tc>
          <w:tcPr>
            <w:cnfStyle w:val="000001000000" w:firstRow="0" w:lastRow="0" w:firstColumn="0" w:lastColumn="0" w:oddVBand="0" w:evenVBand="1" w:oddHBand="0" w:evenHBand="0" w:firstRowFirstColumn="0" w:firstRowLastColumn="0" w:lastRowFirstColumn="0" w:lastRowLastColumn="0"/>
            <w:tcW w:w="2270" w:type="dxa"/>
          </w:tcPr>
          <w:p w:rsidR="00871696" w:rsidRDefault="000A5373">
            <w:pPr>
              <w:jc w:val="center"/>
            </w:pPr>
            <w:r>
              <w:rPr>
                <w:rFonts w:ascii="Arial" w:eastAsia="Arial" w:hAnsi="Arial" w:cs="Arial"/>
                <w:b/>
                <w:sz w:val="20"/>
                <w:szCs w:val="20"/>
              </w:rPr>
              <w:t>Expiry Date</w:t>
            </w:r>
          </w:p>
        </w:tc>
      </w:tr>
      <w:tr w:rsidR="0087169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3" w:type="dxa"/>
          </w:tcPr>
          <w:p w:rsidR="00871696" w:rsidRDefault="00871696">
            <w:pPr>
              <w:jc w:val="both"/>
            </w:pPr>
          </w:p>
        </w:tc>
        <w:tc>
          <w:tcPr>
            <w:cnfStyle w:val="000001000000" w:firstRow="0" w:lastRow="0" w:firstColumn="0" w:lastColumn="0" w:oddVBand="0" w:evenVBand="1" w:oddHBand="0" w:evenHBand="0" w:firstRowFirstColumn="0" w:firstRowLastColumn="0" w:lastRowFirstColumn="0" w:lastRowLastColumn="0"/>
            <w:tcW w:w="2432" w:type="dxa"/>
          </w:tcPr>
          <w:p w:rsidR="00871696" w:rsidRDefault="00871696">
            <w:pPr>
              <w:jc w:val="both"/>
            </w:pPr>
          </w:p>
        </w:tc>
        <w:tc>
          <w:tcPr>
            <w:cnfStyle w:val="000010000000" w:firstRow="0" w:lastRow="0" w:firstColumn="0" w:lastColumn="0" w:oddVBand="1" w:evenVBand="0" w:oddHBand="0" w:evenHBand="0" w:firstRowFirstColumn="0" w:firstRowLastColumn="0" w:lastRowFirstColumn="0" w:lastRowLastColumn="0"/>
            <w:tcW w:w="2413" w:type="dxa"/>
          </w:tcPr>
          <w:p w:rsidR="00871696" w:rsidRDefault="00871696">
            <w:pPr>
              <w:jc w:val="both"/>
            </w:pPr>
          </w:p>
        </w:tc>
        <w:tc>
          <w:tcPr>
            <w:cnfStyle w:val="000001000000" w:firstRow="0" w:lastRow="0" w:firstColumn="0" w:lastColumn="0" w:oddVBand="0" w:evenVBand="1" w:oddHBand="0" w:evenHBand="0" w:firstRowFirstColumn="0" w:firstRowLastColumn="0" w:lastRowFirstColumn="0" w:lastRowLastColumn="0"/>
            <w:tcW w:w="2270" w:type="dxa"/>
          </w:tcPr>
          <w:p w:rsidR="00871696" w:rsidRDefault="00871696">
            <w:pPr>
              <w:jc w:val="both"/>
            </w:pPr>
          </w:p>
        </w:tc>
      </w:tr>
      <w:tr w:rsid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3" w:type="dxa"/>
          </w:tcPr>
          <w:p w:rsidR="00871696" w:rsidRDefault="00871696">
            <w:pPr>
              <w:jc w:val="both"/>
            </w:pPr>
          </w:p>
        </w:tc>
        <w:tc>
          <w:tcPr>
            <w:cnfStyle w:val="000001000000" w:firstRow="0" w:lastRow="0" w:firstColumn="0" w:lastColumn="0" w:oddVBand="0" w:evenVBand="1" w:oddHBand="0" w:evenHBand="0" w:firstRowFirstColumn="0" w:firstRowLastColumn="0" w:lastRowFirstColumn="0" w:lastRowLastColumn="0"/>
            <w:tcW w:w="2432" w:type="dxa"/>
          </w:tcPr>
          <w:p w:rsidR="00871696" w:rsidRDefault="00871696">
            <w:pPr>
              <w:jc w:val="both"/>
            </w:pPr>
          </w:p>
        </w:tc>
        <w:tc>
          <w:tcPr>
            <w:cnfStyle w:val="000010000000" w:firstRow="0" w:lastRow="0" w:firstColumn="0" w:lastColumn="0" w:oddVBand="1" w:evenVBand="0" w:oddHBand="0" w:evenHBand="0" w:firstRowFirstColumn="0" w:firstRowLastColumn="0" w:lastRowFirstColumn="0" w:lastRowLastColumn="0"/>
            <w:tcW w:w="2413" w:type="dxa"/>
          </w:tcPr>
          <w:p w:rsidR="00871696" w:rsidRDefault="00871696">
            <w:pPr>
              <w:jc w:val="both"/>
            </w:pPr>
          </w:p>
        </w:tc>
        <w:tc>
          <w:tcPr>
            <w:cnfStyle w:val="000001000000" w:firstRow="0" w:lastRow="0" w:firstColumn="0" w:lastColumn="0" w:oddVBand="0" w:evenVBand="1" w:oddHBand="0" w:evenHBand="0" w:firstRowFirstColumn="0" w:firstRowLastColumn="0" w:lastRowFirstColumn="0" w:lastRowLastColumn="0"/>
            <w:tcW w:w="2270" w:type="dxa"/>
          </w:tcPr>
          <w:p w:rsidR="00871696" w:rsidRDefault="00871696">
            <w:pPr>
              <w:jc w:val="both"/>
            </w:pPr>
          </w:p>
        </w:tc>
      </w:tr>
      <w:tr w:rsidR="0087169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3" w:type="dxa"/>
          </w:tcPr>
          <w:p w:rsidR="00871696" w:rsidRDefault="00871696">
            <w:pPr>
              <w:jc w:val="both"/>
            </w:pPr>
          </w:p>
        </w:tc>
        <w:tc>
          <w:tcPr>
            <w:cnfStyle w:val="000001000000" w:firstRow="0" w:lastRow="0" w:firstColumn="0" w:lastColumn="0" w:oddVBand="0" w:evenVBand="1" w:oddHBand="0" w:evenHBand="0" w:firstRowFirstColumn="0" w:firstRowLastColumn="0" w:lastRowFirstColumn="0" w:lastRowLastColumn="0"/>
            <w:tcW w:w="2432" w:type="dxa"/>
          </w:tcPr>
          <w:p w:rsidR="00871696" w:rsidRDefault="00871696">
            <w:pPr>
              <w:jc w:val="both"/>
            </w:pPr>
          </w:p>
        </w:tc>
        <w:tc>
          <w:tcPr>
            <w:cnfStyle w:val="000010000000" w:firstRow="0" w:lastRow="0" w:firstColumn="0" w:lastColumn="0" w:oddVBand="1" w:evenVBand="0" w:oddHBand="0" w:evenHBand="0" w:firstRowFirstColumn="0" w:firstRowLastColumn="0" w:lastRowFirstColumn="0" w:lastRowLastColumn="0"/>
            <w:tcW w:w="2413" w:type="dxa"/>
          </w:tcPr>
          <w:p w:rsidR="00871696" w:rsidRDefault="00871696">
            <w:pPr>
              <w:jc w:val="both"/>
            </w:pPr>
          </w:p>
        </w:tc>
        <w:tc>
          <w:tcPr>
            <w:cnfStyle w:val="000001000000" w:firstRow="0" w:lastRow="0" w:firstColumn="0" w:lastColumn="0" w:oddVBand="0" w:evenVBand="1" w:oddHBand="0" w:evenHBand="0" w:firstRowFirstColumn="0" w:firstRowLastColumn="0" w:lastRowFirstColumn="0" w:lastRowLastColumn="0"/>
            <w:tcW w:w="2270" w:type="dxa"/>
          </w:tcPr>
          <w:p w:rsidR="00871696" w:rsidRDefault="00871696">
            <w:pPr>
              <w:jc w:val="both"/>
            </w:pPr>
          </w:p>
        </w:tc>
      </w:tr>
      <w:tr w:rsid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3" w:type="dxa"/>
          </w:tcPr>
          <w:p w:rsidR="00871696" w:rsidRDefault="00871696">
            <w:pPr>
              <w:jc w:val="both"/>
            </w:pPr>
          </w:p>
        </w:tc>
        <w:tc>
          <w:tcPr>
            <w:cnfStyle w:val="000001000000" w:firstRow="0" w:lastRow="0" w:firstColumn="0" w:lastColumn="0" w:oddVBand="0" w:evenVBand="1" w:oddHBand="0" w:evenHBand="0" w:firstRowFirstColumn="0" w:firstRowLastColumn="0" w:lastRowFirstColumn="0" w:lastRowLastColumn="0"/>
            <w:tcW w:w="2432" w:type="dxa"/>
          </w:tcPr>
          <w:p w:rsidR="00871696" w:rsidRDefault="00871696">
            <w:pPr>
              <w:jc w:val="both"/>
            </w:pPr>
          </w:p>
        </w:tc>
        <w:tc>
          <w:tcPr>
            <w:cnfStyle w:val="000010000000" w:firstRow="0" w:lastRow="0" w:firstColumn="0" w:lastColumn="0" w:oddVBand="1" w:evenVBand="0" w:oddHBand="0" w:evenHBand="0" w:firstRowFirstColumn="0" w:firstRowLastColumn="0" w:lastRowFirstColumn="0" w:lastRowLastColumn="0"/>
            <w:tcW w:w="2413" w:type="dxa"/>
          </w:tcPr>
          <w:p w:rsidR="00871696" w:rsidRDefault="00871696">
            <w:pPr>
              <w:jc w:val="both"/>
            </w:pPr>
          </w:p>
        </w:tc>
        <w:tc>
          <w:tcPr>
            <w:cnfStyle w:val="000001000000" w:firstRow="0" w:lastRow="0" w:firstColumn="0" w:lastColumn="0" w:oddVBand="0" w:evenVBand="1" w:oddHBand="0" w:evenHBand="0" w:firstRowFirstColumn="0" w:firstRowLastColumn="0" w:lastRowFirstColumn="0" w:lastRowLastColumn="0"/>
            <w:tcW w:w="2270" w:type="dxa"/>
          </w:tcPr>
          <w:p w:rsidR="00871696" w:rsidRDefault="00871696">
            <w:pPr>
              <w:jc w:val="both"/>
            </w:pPr>
          </w:p>
        </w:tc>
      </w:tr>
    </w:tbl>
    <w:p w:rsidR="00871696" w:rsidRDefault="00871696">
      <w:pPr>
        <w:jc w:val="both"/>
      </w:pPr>
    </w:p>
    <w:p w:rsidR="00871696" w:rsidRDefault="000A5373">
      <w:pPr>
        <w:jc w:val="both"/>
      </w:pPr>
      <w:r>
        <w:rPr>
          <w:rFonts w:ascii="Arial" w:eastAsia="Arial" w:hAnsi="Arial" w:cs="Arial"/>
          <w:b/>
          <w:sz w:val="20"/>
          <w:szCs w:val="20"/>
        </w:rPr>
        <w:t>CONTENT PROVIDER MAY ADD OR REMOVE CONTENT FROM THE SERVICE PROVIDED THAT CONTENT PROVIDER HAS SECURED THE NECESSARY LICENSE OR CONSENT FROM OWNERS OF THE CONTENT AND HAS OBTAINED TELCO’S WRITTEN CONSENT.  CONTENT PROVIDER SHALL DISTRIBUTE THE CONTENT IN ACCORDANCE WITH THE INSTRUCTIONS GIVEN BY LICENSOR OR OWNER OF THE CONTENT.  IN THE EVENT THAT THE LICENSE HAS EXPIRED OR CONSENT HAS BEEN REVOKED, THEN CONTENT PROVIDER SHALL IMMEDIATELY CEASE ANY FURTHER DISTRIBUTION OF THE PERTINENT CONTENT.</w:t>
      </w: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0A5373">
      <w:pPr>
        <w:jc w:val="both"/>
      </w:pPr>
      <w:r>
        <w:rPr>
          <w:rFonts w:ascii="Arial" w:eastAsia="Arial" w:hAnsi="Arial" w:cs="Arial"/>
          <w:b/>
          <w:sz w:val="20"/>
          <w:szCs w:val="20"/>
        </w:rPr>
        <w:t>ANNEX 3</w:t>
      </w:r>
      <w:r>
        <w:rPr>
          <w:rFonts w:ascii="Arial" w:eastAsia="Arial" w:hAnsi="Arial" w:cs="Arial"/>
          <w:b/>
          <w:sz w:val="20"/>
          <w:szCs w:val="20"/>
        </w:rPr>
        <w:tab/>
        <w:t>NETWORK DIAGRAM</w:t>
      </w:r>
    </w:p>
    <w:p w:rsidR="00871696" w:rsidRDefault="000A5373">
      <w:pPr>
        <w:jc w:val="both"/>
      </w:pPr>
      <w:r>
        <w:rPr>
          <w:rFonts w:ascii="Arial" w:eastAsia="Arial" w:hAnsi="Arial" w:cs="Arial"/>
          <w:b/>
          <w:sz w:val="20"/>
          <w:szCs w:val="20"/>
          <w:highlight w:val="yellow"/>
        </w:rPr>
        <w:t>[NOTE: ONLY FOR NEW CONNECTIONS]</w:t>
      </w: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0A5373">
      <w:pPr>
        <w:jc w:val="both"/>
      </w:pPr>
      <w:r>
        <w:rPr>
          <w:rFonts w:ascii="Arial" w:eastAsia="Arial" w:hAnsi="Arial" w:cs="Arial"/>
          <w:b/>
          <w:sz w:val="20"/>
          <w:szCs w:val="20"/>
        </w:rPr>
        <w:t>ANNEX 4</w:t>
      </w:r>
      <w:r>
        <w:rPr>
          <w:rFonts w:ascii="Arial" w:eastAsia="Arial" w:hAnsi="Arial" w:cs="Arial"/>
          <w:b/>
          <w:sz w:val="20"/>
          <w:szCs w:val="20"/>
        </w:rPr>
        <w:tab/>
        <w:t>CONTENT PROVIDER DETAILS</w:t>
      </w:r>
    </w:p>
    <w:p w:rsidR="00871696" w:rsidRDefault="000A5373">
      <w:pPr>
        <w:jc w:val="both"/>
      </w:pPr>
      <w:r>
        <w:rPr>
          <w:rFonts w:ascii="Arial" w:eastAsia="Arial" w:hAnsi="Arial" w:cs="Arial"/>
          <w:b/>
          <w:sz w:val="20"/>
          <w:szCs w:val="20"/>
          <w:highlight w:val="yellow"/>
        </w:rPr>
        <w:t>[NOTE: ONLY FOR NEW CONTENT PROVIDERS]</w:t>
      </w:r>
    </w:p>
    <w:p w:rsidR="00871696" w:rsidRDefault="00871696">
      <w:pPr>
        <w:jc w:val="both"/>
      </w:pPr>
    </w:p>
    <w:tbl>
      <w:tblPr>
        <w:tblStyle w:val="a5"/>
        <w:tblW w:w="8748" w:type="dxa"/>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5796"/>
      </w:tblGrid>
      <w:tr w:rsidR="00871696" w:rsidT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748" w:type="dxa"/>
            <w:gridSpan w:val="2"/>
            <w:vAlign w:val="center"/>
          </w:tcPr>
          <w:p w:rsidR="00871696" w:rsidRDefault="000A5373">
            <w:pPr>
              <w:jc w:val="center"/>
            </w:pPr>
            <w:r>
              <w:rPr>
                <w:rFonts w:ascii="Arial" w:eastAsia="Arial" w:hAnsi="Arial" w:cs="Arial"/>
                <w:b/>
                <w:sz w:val="20"/>
                <w:szCs w:val="20"/>
              </w:rPr>
              <w:t>CONTENT PROVIDER / PARTNER</w:t>
            </w:r>
          </w:p>
        </w:tc>
      </w:tr>
      <w:tr w:rsidR="00871696" w:rsidTr="0087169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52" w:type="dxa"/>
            <w:vAlign w:val="center"/>
          </w:tcPr>
          <w:p w:rsidR="00871696" w:rsidRDefault="000A5373">
            <w:r>
              <w:rPr>
                <w:rFonts w:ascii="Arial" w:eastAsia="Arial" w:hAnsi="Arial" w:cs="Arial"/>
                <w:sz w:val="20"/>
                <w:szCs w:val="20"/>
              </w:rPr>
              <w:t>Complete Company Name</w:t>
            </w:r>
          </w:p>
        </w:tc>
        <w:tc>
          <w:tcPr>
            <w:cnfStyle w:val="000001000000" w:firstRow="0" w:lastRow="0" w:firstColumn="0" w:lastColumn="0" w:oddVBand="0" w:evenVBand="1" w:oddHBand="0" w:evenHBand="0" w:firstRowFirstColumn="0" w:firstRowLastColumn="0" w:lastRowFirstColumn="0" w:lastRowLastColumn="0"/>
            <w:tcW w:w="5796" w:type="dxa"/>
            <w:vAlign w:val="center"/>
          </w:tcPr>
          <w:p w:rsidR="00871696" w:rsidRDefault="00871696"/>
        </w:tc>
      </w:tr>
      <w:tr w:rsidR="00871696" w:rsidT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52" w:type="dxa"/>
            <w:vAlign w:val="center"/>
          </w:tcPr>
          <w:p w:rsidR="00871696" w:rsidRDefault="000A5373">
            <w:r>
              <w:rPr>
                <w:rFonts w:ascii="Arial" w:eastAsia="Arial" w:hAnsi="Arial" w:cs="Arial"/>
                <w:sz w:val="20"/>
                <w:szCs w:val="20"/>
              </w:rPr>
              <w:t>Type of Organization</w:t>
            </w:r>
          </w:p>
        </w:tc>
        <w:tc>
          <w:tcPr>
            <w:cnfStyle w:val="000001000000" w:firstRow="0" w:lastRow="0" w:firstColumn="0" w:lastColumn="0" w:oddVBand="0" w:evenVBand="1" w:oddHBand="0" w:evenHBand="0" w:firstRowFirstColumn="0" w:firstRowLastColumn="0" w:lastRowFirstColumn="0" w:lastRowLastColumn="0"/>
            <w:tcW w:w="5796" w:type="dxa"/>
            <w:vAlign w:val="center"/>
          </w:tcPr>
          <w:p w:rsidR="00871696" w:rsidRDefault="00871696"/>
        </w:tc>
      </w:tr>
      <w:tr w:rsidR="00871696" w:rsidTr="0087169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52" w:type="dxa"/>
            <w:vAlign w:val="center"/>
          </w:tcPr>
          <w:p w:rsidR="00871696" w:rsidRDefault="000A5373">
            <w:r>
              <w:rPr>
                <w:rFonts w:ascii="Arial" w:eastAsia="Arial" w:hAnsi="Arial" w:cs="Arial"/>
                <w:sz w:val="20"/>
                <w:szCs w:val="20"/>
              </w:rPr>
              <w:t>Complete Address</w:t>
            </w:r>
          </w:p>
        </w:tc>
        <w:tc>
          <w:tcPr>
            <w:cnfStyle w:val="000001000000" w:firstRow="0" w:lastRow="0" w:firstColumn="0" w:lastColumn="0" w:oddVBand="0" w:evenVBand="1" w:oddHBand="0" w:evenHBand="0" w:firstRowFirstColumn="0" w:firstRowLastColumn="0" w:lastRowFirstColumn="0" w:lastRowLastColumn="0"/>
            <w:tcW w:w="5796" w:type="dxa"/>
            <w:vAlign w:val="center"/>
          </w:tcPr>
          <w:p w:rsidR="00871696" w:rsidRDefault="00871696"/>
        </w:tc>
      </w:tr>
      <w:tr w:rsidR="00871696" w:rsidT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52" w:type="dxa"/>
            <w:vAlign w:val="center"/>
          </w:tcPr>
          <w:p w:rsidR="00871696" w:rsidRDefault="000A5373">
            <w:r>
              <w:rPr>
                <w:rFonts w:ascii="Arial" w:eastAsia="Arial" w:hAnsi="Arial" w:cs="Arial"/>
                <w:sz w:val="20"/>
                <w:szCs w:val="20"/>
              </w:rPr>
              <w:t xml:space="preserve">VAT Registration No.  </w:t>
            </w:r>
          </w:p>
          <w:p w:rsidR="00871696" w:rsidRDefault="000A5373">
            <w:r>
              <w:rPr>
                <w:rFonts w:ascii="Arial" w:eastAsia="Arial" w:hAnsi="Arial" w:cs="Arial"/>
                <w:sz w:val="20"/>
                <w:szCs w:val="20"/>
              </w:rPr>
              <w:t>(Please identify VAT or NON-VAT)</w:t>
            </w:r>
          </w:p>
        </w:tc>
        <w:tc>
          <w:tcPr>
            <w:cnfStyle w:val="000001000000" w:firstRow="0" w:lastRow="0" w:firstColumn="0" w:lastColumn="0" w:oddVBand="0" w:evenVBand="1" w:oddHBand="0" w:evenHBand="0" w:firstRowFirstColumn="0" w:firstRowLastColumn="0" w:lastRowFirstColumn="0" w:lastRowLastColumn="0"/>
            <w:tcW w:w="5796" w:type="dxa"/>
            <w:vAlign w:val="center"/>
          </w:tcPr>
          <w:p w:rsidR="00871696" w:rsidRDefault="00871696"/>
        </w:tc>
      </w:tr>
      <w:tr w:rsidR="00871696" w:rsidTr="0087169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52" w:type="dxa"/>
            <w:vAlign w:val="center"/>
          </w:tcPr>
          <w:p w:rsidR="00871696" w:rsidRDefault="000A5373">
            <w:r>
              <w:rPr>
                <w:rFonts w:ascii="Arial" w:eastAsia="Arial" w:hAnsi="Arial" w:cs="Arial"/>
                <w:sz w:val="20"/>
                <w:szCs w:val="20"/>
              </w:rPr>
              <w:t>NTC VAS Permit No.</w:t>
            </w:r>
          </w:p>
        </w:tc>
        <w:tc>
          <w:tcPr>
            <w:cnfStyle w:val="000001000000" w:firstRow="0" w:lastRow="0" w:firstColumn="0" w:lastColumn="0" w:oddVBand="0" w:evenVBand="1" w:oddHBand="0" w:evenHBand="0" w:firstRowFirstColumn="0" w:firstRowLastColumn="0" w:lastRowFirstColumn="0" w:lastRowLastColumn="0"/>
            <w:tcW w:w="5796" w:type="dxa"/>
            <w:vAlign w:val="center"/>
          </w:tcPr>
          <w:p w:rsidR="00871696" w:rsidRDefault="00871696"/>
        </w:tc>
      </w:tr>
      <w:tr w:rsidR="00871696" w:rsidT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52" w:type="dxa"/>
            <w:vAlign w:val="center"/>
          </w:tcPr>
          <w:p w:rsidR="00871696" w:rsidRDefault="000A5373">
            <w:r>
              <w:rPr>
                <w:rFonts w:ascii="Arial" w:eastAsia="Arial" w:hAnsi="Arial" w:cs="Arial"/>
                <w:sz w:val="20"/>
                <w:szCs w:val="20"/>
              </w:rPr>
              <w:lastRenderedPageBreak/>
              <w:t>Name of Signatory</w:t>
            </w:r>
          </w:p>
        </w:tc>
        <w:tc>
          <w:tcPr>
            <w:cnfStyle w:val="000001000000" w:firstRow="0" w:lastRow="0" w:firstColumn="0" w:lastColumn="0" w:oddVBand="0" w:evenVBand="1" w:oddHBand="0" w:evenHBand="0" w:firstRowFirstColumn="0" w:firstRowLastColumn="0" w:lastRowFirstColumn="0" w:lastRowLastColumn="0"/>
            <w:tcW w:w="5796" w:type="dxa"/>
            <w:vAlign w:val="center"/>
          </w:tcPr>
          <w:p w:rsidR="00871696" w:rsidRDefault="00871696"/>
        </w:tc>
      </w:tr>
      <w:tr w:rsidR="00871696" w:rsidTr="0087169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52" w:type="dxa"/>
            <w:vAlign w:val="center"/>
          </w:tcPr>
          <w:p w:rsidR="00871696" w:rsidRDefault="000A5373">
            <w:r>
              <w:rPr>
                <w:rFonts w:ascii="Arial" w:eastAsia="Arial" w:hAnsi="Arial" w:cs="Arial"/>
                <w:sz w:val="20"/>
                <w:szCs w:val="20"/>
              </w:rPr>
              <w:t>Designation</w:t>
            </w:r>
          </w:p>
        </w:tc>
        <w:tc>
          <w:tcPr>
            <w:cnfStyle w:val="000001000000" w:firstRow="0" w:lastRow="0" w:firstColumn="0" w:lastColumn="0" w:oddVBand="0" w:evenVBand="1" w:oddHBand="0" w:evenHBand="0" w:firstRowFirstColumn="0" w:firstRowLastColumn="0" w:lastRowFirstColumn="0" w:lastRowLastColumn="0"/>
            <w:tcW w:w="5796" w:type="dxa"/>
            <w:vAlign w:val="center"/>
          </w:tcPr>
          <w:p w:rsidR="00871696" w:rsidRDefault="00871696"/>
        </w:tc>
      </w:tr>
      <w:tr w:rsidR="00871696" w:rsidT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52" w:type="dxa"/>
            <w:vAlign w:val="center"/>
          </w:tcPr>
          <w:p w:rsidR="00871696" w:rsidRDefault="000A5373">
            <w:r>
              <w:rPr>
                <w:rFonts w:ascii="Arial" w:eastAsia="Arial" w:hAnsi="Arial" w:cs="Arial"/>
                <w:sz w:val="20"/>
                <w:szCs w:val="20"/>
              </w:rPr>
              <w:t>Telephone No.</w:t>
            </w:r>
          </w:p>
        </w:tc>
        <w:tc>
          <w:tcPr>
            <w:cnfStyle w:val="000001000000" w:firstRow="0" w:lastRow="0" w:firstColumn="0" w:lastColumn="0" w:oddVBand="0" w:evenVBand="1" w:oddHBand="0" w:evenHBand="0" w:firstRowFirstColumn="0" w:firstRowLastColumn="0" w:lastRowFirstColumn="0" w:lastRowLastColumn="0"/>
            <w:tcW w:w="5796" w:type="dxa"/>
            <w:vAlign w:val="center"/>
          </w:tcPr>
          <w:p w:rsidR="00871696" w:rsidRDefault="00871696"/>
        </w:tc>
      </w:tr>
      <w:tr w:rsidR="00871696" w:rsidTr="0087169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52" w:type="dxa"/>
            <w:vAlign w:val="center"/>
          </w:tcPr>
          <w:p w:rsidR="00871696" w:rsidRDefault="000A5373">
            <w:r>
              <w:rPr>
                <w:rFonts w:ascii="Arial" w:eastAsia="Arial" w:hAnsi="Arial" w:cs="Arial"/>
                <w:sz w:val="20"/>
                <w:szCs w:val="20"/>
              </w:rPr>
              <w:t>Fax No.</w:t>
            </w:r>
          </w:p>
        </w:tc>
        <w:tc>
          <w:tcPr>
            <w:cnfStyle w:val="000001000000" w:firstRow="0" w:lastRow="0" w:firstColumn="0" w:lastColumn="0" w:oddVBand="0" w:evenVBand="1" w:oddHBand="0" w:evenHBand="0" w:firstRowFirstColumn="0" w:firstRowLastColumn="0" w:lastRowFirstColumn="0" w:lastRowLastColumn="0"/>
            <w:tcW w:w="5796" w:type="dxa"/>
            <w:vAlign w:val="center"/>
          </w:tcPr>
          <w:p w:rsidR="00871696" w:rsidRDefault="00871696"/>
        </w:tc>
      </w:tr>
      <w:tr w:rsidR="00871696" w:rsidT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52" w:type="dxa"/>
            <w:vAlign w:val="center"/>
          </w:tcPr>
          <w:p w:rsidR="00871696" w:rsidRDefault="000A5373">
            <w:r>
              <w:rPr>
                <w:rFonts w:ascii="Arial" w:eastAsia="Arial" w:hAnsi="Arial" w:cs="Arial"/>
                <w:sz w:val="20"/>
                <w:szCs w:val="20"/>
              </w:rPr>
              <w:t>Mobile No.</w:t>
            </w:r>
          </w:p>
        </w:tc>
        <w:tc>
          <w:tcPr>
            <w:cnfStyle w:val="000001000000" w:firstRow="0" w:lastRow="0" w:firstColumn="0" w:lastColumn="0" w:oddVBand="0" w:evenVBand="1" w:oddHBand="0" w:evenHBand="0" w:firstRowFirstColumn="0" w:firstRowLastColumn="0" w:lastRowFirstColumn="0" w:lastRowLastColumn="0"/>
            <w:tcW w:w="5796" w:type="dxa"/>
            <w:vAlign w:val="center"/>
          </w:tcPr>
          <w:p w:rsidR="00871696" w:rsidRDefault="00871696"/>
        </w:tc>
      </w:tr>
      <w:tr w:rsidR="00871696" w:rsidTr="0087169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52" w:type="dxa"/>
            <w:vAlign w:val="center"/>
          </w:tcPr>
          <w:p w:rsidR="00871696" w:rsidRDefault="000A5373">
            <w:r>
              <w:rPr>
                <w:rFonts w:ascii="Arial" w:eastAsia="Arial" w:hAnsi="Arial" w:cs="Arial"/>
                <w:sz w:val="20"/>
                <w:szCs w:val="20"/>
              </w:rPr>
              <w:t>E-mail Address/</w:t>
            </w:r>
            <w:proofErr w:type="spellStart"/>
            <w:r>
              <w:rPr>
                <w:rFonts w:ascii="Arial" w:eastAsia="Arial" w:hAnsi="Arial" w:cs="Arial"/>
                <w:sz w:val="20"/>
                <w:szCs w:val="20"/>
              </w:rPr>
              <w:t>es</w:t>
            </w:r>
            <w:proofErr w:type="spellEnd"/>
          </w:p>
        </w:tc>
        <w:tc>
          <w:tcPr>
            <w:cnfStyle w:val="000001000000" w:firstRow="0" w:lastRow="0" w:firstColumn="0" w:lastColumn="0" w:oddVBand="0" w:evenVBand="1" w:oddHBand="0" w:evenHBand="0" w:firstRowFirstColumn="0" w:firstRowLastColumn="0" w:lastRowFirstColumn="0" w:lastRowLastColumn="0"/>
            <w:tcW w:w="5796" w:type="dxa"/>
            <w:vAlign w:val="center"/>
          </w:tcPr>
          <w:p w:rsidR="00871696" w:rsidRDefault="00871696"/>
        </w:tc>
      </w:tr>
      <w:tr w:rsidR="00871696" w:rsidT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748" w:type="dxa"/>
            <w:gridSpan w:val="2"/>
            <w:vAlign w:val="center"/>
          </w:tcPr>
          <w:p w:rsidR="00871696" w:rsidRDefault="00871696"/>
        </w:tc>
      </w:tr>
      <w:tr w:rsidR="00871696" w:rsidTr="0087169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748" w:type="dxa"/>
            <w:gridSpan w:val="2"/>
            <w:vAlign w:val="center"/>
          </w:tcPr>
          <w:p w:rsidR="00871696" w:rsidRDefault="000A5373">
            <w:pPr>
              <w:jc w:val="center"/>
            </w:pPr>
            <w:r>
              <w:rPr>
                <w:rFonts w:ascii="Arial" w:eastAsia="Arial" w:hAnsi="Arial" w:cs="Arial"/>
                <w:b/>
                <w:sz w:val="20"/>
                <w:szCs w:val="20"/>
              </w:rPr>
              <w:t>FOR BILLING &amp; ACCOUNTING</w:t>
            </w:r>
          </w:p>
        </w:tc>
      </w:tr>
      <w:tr w:rsidR="00871696" w:rsidT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52" w:type="dxa"/>
            <w:vAlign w:val="center"/>
          </w:tcPr>
          <w:p w:rsidR="00871696" w:rsidRDefault="000A5373">
            <w:r>
              <w:rPr>
                <w:rFonts w:ascii="Arial" w:eastAsia="Arial" w:hAnsi="Arial" w:cs="Arial"/>
                <w:sz w:val="20"/>
                <w:szCs w:val="20"/>
              </w:rPr>
              <w:t xml:space="preserve">Name of Representative </w:t>
            </w:r>
          </w:p>
        </w:tc>
        <w:tc>
          <w:tcPr>
            <w:cnfStyle w:val="000001000000" w:firstRow="0" w:lastRow="0" w:firstColumn="0" w:lastColumn="0" w:oddVBand="0" w:evenVBand="1" w:oddHBand="0" w:evenHBand="0" w:firstRowFirstColumn="0" w:firstRowLastColumn="0" w:lastRowFirstColumn="0" w:lastRowLastColumn="0"/>
            <w:tcW w:w="5796" w:type="dxa"/>
            <w:vAlign w:val="center"/>
          </w:tcPr>
          <w:p w:rsidR="00871696" w:rsidRDefault="00871696"/>
        </w:tc>
      </w:tr>
      <w:tr w:rsidR="00871696" w:rsidTr="0087169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52" w:type="dxa"/>
            <w:vAlign w:val="center"/>
          </w:tcPr>
          <w:p w:rsidR="00871696" w:rsidRDefault="000A5373">
            <w:r>
              <w:rPr>
                <w:rFonts w:ascii="Arial" w:eastAsia="Arial" w:hAnsi="Arial" w:cs="Arial"/>
                <w:sz w:val="20"/>
                <w:szCs w:val="20"/>
              </w:rPr>
              <w:t>Designation</w:t>
            </w:r>
          </w:p>
        </w:tc>
        <w:tc>
          <w:tcPr>
            <w:cnfStyle w:val="000001000000" w:firstRow="0" w:lastRow="0" w:firstColumn="0" w:lastColumn="0" w:oddVBand="0" w:evenVBand="1" w:oddHBand="0" w:evenHBand="0" w:firstRowFirstColumn="0" w:firstRowLastColumn="0" w:lastRowFirstColumn="0" w:lastRowLastColumn="0"/>
            <w:tcW w:w="5796" w:type="dxa"/>
            <w:vAlign w:val="center"/>
          </w:tcPr>
          <w:p w:rsidR="00871696" w:rsidRDefault="00871696"/>
        </w:tc>
      </w:tr>
      <w:tr w:rsidR="00871696" w:rsidT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52" w:type="dxa"/>
            <w:vAlign w:val="center"/>
          </w:tcPr>
          <w:p w:rsidR="00871696" w:rsidRDefault="000A5373">
            <w:r>
              <w:rPr>
                <w:rFonts w:ascii="Arial" w:eastAsia="Arial" w:hAnsi="Arial" w:cs="Arial"/>
                <w:sz w:val="20"/>
                <w:szCs w:val="20"/>
              </w:rPr>
              <w:t>Telephone No.</w:t>
            </w:r>
          </w:p>
        </w:tc>
        <w:tc>
          <w:tcPr>
            <w:cnfStyle w:val="000001000000" w:firstRow="0" w:lastRow="0" w:firstColumn="0" w:lastColumn="0" w:oddVBand="0" w:evenVBand="1" w:oddHBand="0" w:evenHBand="0" w:firstRowFirstColumn="0" w:firstRowLastColumn="0" w:lastRowFirstColumn="0" w:lastRowLastColumn="0"/>
            <w:tcW w:w="5796" w:type="dxa"/>
            <w:vAlign w:val="center"/>
          </w:tcPr>
          <w:p w:rsidR="00871696" w:rsidRDefault="00871696"/>
        </w:tc>
      </w:tr>
      <w:tr w:rsidR="00871696" w:rsidTr="0087169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52" w:type="dxa"/>
            <w:vAlign w:val="center"/>
          </w:tcPr>
          <w:p w:rsidR="00871696" w:rsidRDefault="000A5373">
            <w:r>
              <w:rPr>
                <w:rFonts w:ascii="Arial" w:eastAsia="Arial" w:hAnsi="Arial" w:cs="Arial"/>
                <w:sz w:val="20"/>
                <w:szCs w:val="20"/>
              </w:rPr>
              <w:t>Fax No.</w:t>
            </w:r>
          </w:p>
        </w:tc>
        <w:tc>
          <w:tcPr>
            <w:cnfStyle w:val="000001000000" w:firstRow="0" w:lastRow="0" w:firstColumn="0" w:lastColumn="0" w:oddVBand="0" w:evenVBand="1" w:oddHBand="0" w:evenHBand="0" w:firstRowFirstColumn="0" w:firstRowLastColumn="0" w:lastRowFirstColumn="0" w:lastRowLastColumn="0"/>
            <w:tcW w:w="5796" w:type="dxa"/>
            <w:vAlign w:val="center"/>
          </w:tcPr>
          <w:p w:rsidR="00871696" w:rsidRDefault="00871696"/>
        </w:tc>
      </w:tr>
      <w:tr w:rsidR="00871696" w:rsidT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52" w:type="dxa"/>
            <w:vAlign w:val="center"/>
          </w:tcPr>
          <w:p w:rsidR="00871696" w:rsidRDefault="000A5373">
            <w:r>
              <w:rPr>
                <w:rFonts w:ascii="Arial" w:eastAsia="Arial" w:hAnsi="Arial" w:cs="Arial"/>
                <w:sz w:val="20"/>
                <w:szCs w:val="20"/>
              </w:rPr>
              <w:t>Mobile No.</w:t>
            </w:r>
          </w:p>
        </w:tc>
        <w:tc>
          <w:tcPr>
            <w:cnfStyle w:val="000001000000" w:firstRow="0" w:lastRow="0" w:firstColumn="0" w:lastColumn="0" w:oddVBand="0" w:evenVBand="1" w:oddHBand="0" w:evenHBand="0" w:firstRowFirstColumn="0" w:firstRowLastColumn="0" w:lastRowFirstColumn="0" w:lastRowLastColumn="0"/>
            <w:tcW w:w="5796" w:type="dxa"/>
            <w:vAlign w:val="center"/>
          </w:tcPr>
          <w:p w:rsidR="00871696" w:rsidRDefault="00871696"/>
        </w:tc>
      </w:tr>
      <w:tr w:rsidR="00871696" w:rsidTr="0087169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52" w:type="dxa"/>
            <w:vAlign w:val="center"/>
          </w:tcPr>
          <w:p w:rsidR="00871696" w:rsidRDefault="000A5373">
            <w:r>
              <w:rPr>
                <w:rFonts w:ascii="Arial" w:eastAsia="Arial" w:hAnsi="Arial" w:cs="Arial"/>
                <w:sz w:val="20"/>
                <w:szCs w:val="20"/>
              </w:rPr>
              <w:t>E-mail Address</w:t>
            </w:r>
          </w:p>
        </w:tc>
        <w:tc>
          <w:tcPr>
            <w:cnfStyle w:val="000001000000" w:firstRow="0" w:lastRow="0" w:firstColumn="0" w:lastColumn="0" w:oddVBand="0" w:evenVBand="1" w:oddHBand="0" w:evenHBand="0" w:firstRowFirstColumn="0" w:firstRowLastColumn="0" w:lastRowFirstColumn="0" w:lastRowLastColumn="0"/>
            <w:tcW w:w="5796" w:type="dxa"/>
            <w:vAlign w:val="center"/>
          </w:tcPr>
          <w:p w:rsidR="00871696" w:rsidRDefault="00871696"/>
        </w:tc>
      </w:tr>
      <w:tr w:rsidR="00871696" w:rsidT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52" w:type="dxa"/>
            <w:vAlign w:val="center"/>
          </w:tcPr>
          <w:p w:rsidR="00871696" w:rsidRDefault="000A5373">
            <w:r>
              <w:rPr>
                <w:rFonts w:ascii="Arial" w:eastAsia="Arial" w:hAnsi="Arial" w:cs="Arial"/>
                <w:sz w:val="20"/>
                <w:szCs w:val="20"/>
              </w:rPr>
              <w:t>Content Manager</w:t>
            </w:r>
          </w:p>
        </w:tc>
        <w:tc>
          <w:tcPr>
            <w:cnfStyle w:val="000001000000" w:firstRow="0" w:lastRow="0" w:firstColumn="0" w:lastColumn="0" w:oddVBand="0" w:evenVBand="1" w:oddHBand="0" w:evenHBand="0" w:firstRowFirstColumn="0" w:firstRowLastColumn="0" w:lastRowFirstColumn="0" w:lastRowLastColumn="0"/>
            <w:tcW w:w="5796" w:type="dxa"/>
            <w:vAlign w:val="center"/>
          </w:tcPr>
          <w:p w:rsidR="00871696" w:rsidRDefault="00871696"/>
        </w:tc>
      </w:tr>
      <w:tr w:rsidR="00871696" w:rsidTr="0087169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52" w:type="dxa"/>
            <w:vAlign w:val="center"/>
          </w:tcPr>
          <w:p w:rsidR="00871696" w:rsidRDefault="000A5373">
            <w:r>
              <w:rPr>
                <w:rFonts w:ascii="Arial" w:eastAsia="Arial" w:hAnsi="Arial" w:cs="Arial"/>
                <w:sz w:val="20"/>
                <w:szCs w:val="20"/>
              </w:rPr>
              <w:t>Local or Int’l CP</w:t>
            </w:r>
          </w:p>
        </w:tc>
        <w:tc>
          <w:tcPr>
            <w:cnfStyle w:val="000001000000" w:firstRow="0" w:lastRow="0" w:firstColumn="0" w:lastColumn="0" w:oddVBand="0" w:evenVBand="1" w:oddHBand="0" w:evenHBand="0" w:firstRowFirstColumn="0" w:firstRowLastColumn="0" w:lastRowFirstColumn="0" w:lastRowLastColumn="0"/>
            <w:tcW w:w="5796" w:type="dxa"/>
            <w:vAlign w:val="center"/>
          </w:tcPr>
          <w:p w:rsidR="00871696" w:rsidRDefault="00871696"/>
        </w:tc>
      </w:tr>
      <w:tr w:rsidR="00871696" w:rsidT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52" w:type="dxa"/>
            <w:vAlign w:val="center"/>
          </w:tcPr>
          <w:p w:rsidR="00871696" w:rsidRDefault="000A5373">
            <w:proofErr w:type="spellStart"/>
            <w:r>
              <w:rPr>
                <w:rFonts w:ascii="Arial" w:eastAsia="Arial" w:hAnsi="Arial" w:cs="Arial"/>
                <w:sz w:val="20"/>
                <w:szCs w:val="20"/>
              </w:rPr>
              <w:t>Effectivity</w:t>
            </w:r>
            <w:proofErr w:type="spellEnd"/>
            <w:r>
              <w:rPr>
                <w:rFonts w:ascii="Arial" w:eastAsia="Arial" w:hAnsi="Arial" w:cs="Arial"/>
                <w:sz w:val="20"/>
                <w:szCs w:val="20"/>
              </w:rPr>
              <w:t xml:space="preserve"> Date of Service</w:t>
            </w:r>
          </w:p>
          <w:p w:rsidR="00871696" w:rsidRDefault="000A5373">
            <w:r>
              <w:rPr>
                <w:rFonts w:ascii="Arial" w:eastAsia="Arial" w:hAnsi="Arial" w:cs="Arial"/>
                <w:sz w:val="20"/>
                <w:szCs w:val="20"/>
              </w:rPr>
              <w:t>(Start Date &amp; End Date)</w:t>
            </w:r>
          </w:p>
        </w:tc>
        <w:tc>
          <w:tcPr>
            <w:cnfStyle w:val="000001000000" w:firstRow="0" w:lastRow="0" w:firstColumn="0" w:lastColumn="0" w:oddVBand="0" w:evenVBand="1" w:oddHBand="0" w:evenHBand="0" w:firstRowFirstColumn="0" w:firstRowLastColumn="0" w:lastRowFirstColumn="0" w:lastRowLastColumn="0"/>
            <w:tcW w:w="5796" w:type="dxa"/>
            <w:vAlign w:val="center"/>
          </w:tcPr>
          <w:p w:rsidR="00871696" w:rsidRDefault="00871696"/>
        </w:tc>
      </w:tr>
      <w:tr w:rsidR="00871696" w:rsidTr="0087169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52" w:type="dxa"/>
            <w:vAlign w:val="center"/>
          </w:tcPr>
          <w:p w:rsidR="00871696" w:rsidRDefault="000A5373">
            <w:r>
              <w:rPr>
                <w:rFonts w:ascii="Arial" w:eastAsia="Arial" w:hAnsi="Arial" w:cs="Arial"/>
                <w:sz w:val="20"/>
                <w:szCs w:val="20"/>
              </w:rPr>
              <w:t>Revenue Share</w:t>
            </w:r>
          </w:p>
        </w:tc>
        <w:tc>
          <w:tcPr>
            <w:cnfStyle w:val="000001000000" w:firstRow="0" w:lastRow="0" w:firstColumn="0" w:lastColumn="0" w:oddVBand="0" w:evenVBand="1" w:oddHBand="0" w:evenHBand="0" w:firstRowFirstColumn="0" w:firstRowLastColumn="0" w:lastRowFirstColumn="0" w:lastRowLastColumn="0"/>
            <w:tcW w:w="5796" w:type="dxa"/>
            <w:vAlign w:val="center"/>
          </w:tcPr>
          <w:p w:rsidR="00871696" w:rsidRDefault="00871696"/>
        </w:tc>
      </w:tr>
      <w:tr w:rsidR="00871696" w:rsidTr="00871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52" w:type="dxa"/>
            <w:vAlign w:val="center"/>
          </w:tcPr>
          <w:p w:rsidR="00871696" w:rsidRDefault="000A5373">
            <w:r>
              <w:rPr>
                <w:rFonts w:ascii="Arial" w:eastAsia="Arial" w:hAnsi="Arial" w:cs="Arial"/>
                <w:sz w:val="20"/>
                <w:szCs w:val="20"/>
                <w:u w:val="single"/>
              </w:rPr>
              <w:t>Special Arrangement/Settlement? (</w:t>
            </w:r>
            <w:r>
              <w:rPr>
                <w:rFonts w:ascii="Arial" w:eastAsia="Arial" w:hAnsi="Arial" w:cs="Arial"/>
                <w:b/>
                <w:sz w:val="20"/>
                <w:szCs w:val="20"/>
                <w:u w:val="single"/>
              </w:rPr>
              <w:t>Please provide supporting docs.)</w:t>
            </w:r>
          </w:p>
          <w:p w:rsidR="00871696" w:rsidRDefault="00871696"/>
        </w:tc>
        <w:tc>
          <w:tcPr>
            <w:cnfStyle w:val="000001000000" w:firstRow="0" w:lastRow="0" w:firstColumn="0" w:lastColumn="0" w:oddVBand="0" w:evenVBand="1" w:oddHBand="0" w:evenHBand="0" w:firstRowFirstColumn="0" w:firstRowLastColumn="0" w:lastRowFirstColumn="0" w:lastRowLastColumn="0"/>
            <w:tcW w:w="5796" w:type="dxa"/>
            <w:vAlign w:val="center"/>
          </w:tcPr>
          <w:p w:rsidR="00871696" w:rsidRDefault="00871696"/>
        </w:tc>
      </w:tr>
    </w:tbl>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p w:rsidR="00871696" w:rsidRDefault="00871696">
      <w:pPr>
        <w:jc w:val="both"/>
      </w:pPr>
    </w:p>
    <w:sectPr w:rsidR="00871696">
      <w:headerReference w:type="default" r:id="rId13"/>
      <w:footerReference w:type="default" r:id="rId14"/>
      <w:headerReference w:type="first" r:id="rId15"/>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selyn Madrilejos" w:date="2016-08-18T08:16:00Z" w:initials="">
    <w:p w:rsidR="000A5373" w:rsidRDefault="000A5373">
      <w:pPr>
        <w:widowControl w:val="0"/>
      </w:pPr>
      <w:r>
        <w:rPr>
          <w:rFonts w:ascii="Arial" w:eastAsia="Arial" w:hAnsi="Arial" w:cs="Arial"/>
        </w:rPr>
        <w:t>Content will come from the third party</w:t>
      </w:r>
    </w:p>
  </w:comment>
  <w:comment w:id="1" w:author="Roselyn Madrilejos" w:date="2016-08-18T12:59:00Z" w:initials="">
    <w:p w:rsidR="000A5373" w:rsidRDefault="000A5373">
      <w:pPr>
        <w:widowControl w:val="0"/>
      </w:pPr>
      <w:r>
        <w:rPr>
          <w:rFonts w:ascii="Arial" w:eastAsia="Arial" w:hAnsi="Arial" w:cs="Arial"/>
        </w:rPr>
        <w:t>This spiels depends on the 3rd party</w:t>
      </w:r>
    </w:p>
  </w:comment>
  <w:comment w:id="2" w:author="Roselyn Madrilejos" w:date="2016-08-18T12:59:00Z" w:initials="">
    <w:p w:rsidR="000A5373" w:rsidRDefault="000A5373">
      <w:pPr>
        <w:widowControl w:val="0"/>
      </w:pPr>
      <w:r>
        <w:rPr>
          <w:rFonts w:ascii="Arial" w:eastAsia="Arial" w:hAnsi="Arial" w:cs="Arial"/>
        </w:rPr>
        <w:t>This spiels depends on the 3rd party</w:t>
      </w:r>
    </w:p>
  </w:comment>
  <w:comment w:id="39" w:author="Roselyn Madrilejos" w:date="2016-08-17T13:21:00Z" w:initials="">
    <w:p w:rsidR="000A5373" w:rsidRDefault="000A5373">
      <w:pPr>
        <w:widowControl w:val="0"/>
      </w:pPr>
      <w:r>
        <w:rPr>
          <w:rFonts w:ascii="Arial" w:eastAsia="Arial" w:hAnsi="Arial" w:cs="Arial"/>
        </w:rPr>
        <w:t>Thank you for your purchase at</w:t>
      </w:r>
    </w:p>
    <w:p w:rsidR="000A5373" w:rsidRDefault="000A5373">
      <w:pPr>
        <w:widowControl w:val="0"/>
      </w:pPr>
      <w:r>
        <w:rPr>
          <w:rFonts w:ascii="Arial" w:eastAsia="Arial" w:hAnsi="Arial" w:cs="Arial"/>
        </w:rPr>
        <w:t>{</w:t>
      </w:r>
      <w:proofErr w:type="spellStart"/>
      <w:r>
        <w:rPr>
          <w:rFonts w:ascii="Arial" w:eastAsia="Arial" w:hAnsi="Arial" w:cs="Arial"/>
        </w:rPr>
        <w:t>partner_gamename</w:t>
      </w:r>
      <w:proofErr w:type="spellEnd"/>
      <w:r>
        <w:rPr>
          <w:rFonts w:ascii="Arial" w:eastAsia="Arial" w:hAnsi="Arial" w:cs="Arial"/>
        </w:rPr>
        <w:t>}. You have been</w:t>
      </w:r>
    </w:p>
    <w:p w:rsidR="000A5373" w:rsidRDefault="000A5373">
      <w:pPr>
        <w:widowControl w:val="0"/>
      </w:pPr>
      <w:proofErr w:type="gramStart"/>
      <w:r>
        <w:rPr>
          <w:rFonts w:ascii="Arial" w:eastAsia="Arial" w:hAnsi="Arial" w:cs="Arial"/>
        </w:rPr>
        <w:t>charged</w:t>
      </w:r>
      <w:proofErr w:type="gramEnd"/>
      <w:r>
        <w:rPr>
          <w:rFonts w:ascii="Arial" w:eastAsia="Arial" w:hAnsi="Arial" w:cs="Arial"/>
        </w:rPr>
        <w:t xml:space="preserve"> P10.00 for this</w:t>
      </w:r>
    </w:p>
    <w:p w:rsidR="000A5373" w:rsidRDefault="000A5373">
      <w:pPr>
        <w:widowControl w:val="0"/>
      </w:pPr>
      <w:proofErr w:type="gramStart"/>
      <w:r>
        <w:rPr>
          <w:rFonts w:ascii="Arial" w:eastAsia="Arial" w:hAnsi="Arial" w:cs="Arial"/>
        </w:rPr>
        <w:t>transaction</w:t>
      </w:r>
      <w:proofErr w:type="gramEnd"/>
      <w:r>
        <w:rPr>
          <w:rFonts w:ascii="Arial" w:eastAsia="Arial" w:hAnsi="Arial" w:cs="Arial"/>
        </w:rPr>
        <w:t>. To know more, please</w:t>
      </w:r>
    </w:p>
    <w:p w:rsidR="000A5373" w:rsidRDefault="000A5373">
      <w:pPr>
        <w:widowControl w:val="0"/>
      </w:pPr>
      <w:proofErr w:type="gramStart"/>
      <w:r>
        <w:rPr>
          <w:rFonts w:ascii="Arial" w:eastAsia="Arial" w:hAnsi="Arial" w:cs="Arial"/>
        </w:rPr>
        <w:t>visit</w:t>
      </w:r>
      <w:proofErr w:type="gramEnd"/>
      <w:r>
        <w:rPr>
          <w:rFonts w:ascii="Arial" w:eastAsia="Arial" w:hAnsi="Arial" w:cs="Arial"/>
        </w:rPr>
        <w:t xml:space="preserve"> your account at</w:t>
      </w:r>
    </w:p>
    <w:p w:rsidR="000A5373" w:rsidRDefault="000A5373">
      <w:pPr>
        <w:widowControl w:val="0"/>
      </w:pPr>
      <w:r>
        <w:rPr>
          <w:rFonts w:ascii="Arial" w:eastAsia="Arial" w:hAnsi="Arial" w:cs="Arial"/>
        </w:rPr>
        <w:t>{</w:t>
      </w:r>
      <w:proofErr w:type="spellStart"/>
      <w:r>
        <w:rPr>
          <w:rFonts w:ascii="Arial" w:eastAsia="Arial" w:hAnsi="Arial" w:cs="Arial"/>
        </w:rPr>
        <w:t>partner_gamelink</w:t>
      </w:r>
      <w:proofErr w:type="spellEnd"/>
      <w:r>
        <w:rPr>
          <w:rFonts w:ascii="Arial" w:eastAsia="Arial" w:hAnsi="Arial" w:cs="Arial"/>
        </w:rPr>
        <w:t>}</w:t>
      </w:r>
    </w:p>
    <w:p w:rsidR="000A5373" w:rsidRDefault="000A5373">
      <w:pPr>
        <w:widowControl w:val="0"/>
      </w:pPr>
    </w:p>
    <w:p w:rsidR="000A5373" w:rsidRDefault="000A5373">
      <w:pPr>
        <w:widowControl w:val="0"/>
      </w:pPr>
      <w:r>
        <w:rPr>
          <w:rFonts w:ascii="Arial" w:eastAsia="Arial" w:hAnsi="Arial" w:cs="Arial"/>
        </w:rPr>
        <w:t>{</w:t>
      </w:r>
      <w:proofErr w:type="spellStart"/>
      <w:r>
        <w:rPr>
          <w:rFonts w:ascii="Arial" w:eastAsia="Arial" w:hAnsi="Arial" w:cs="Arial"/>
        </w:rPr>
        <w:t>partner_download_linkgame</w:t>
      </w:r>
      <w:proofErr w:type="spellEnd"/>
      <w:r>
        <w:rPr>
          <w:rFonts w:ascii="Arial" w:eastAsia="Arial" w:hAnsi="Arial" w:cs="Arial"/>
        </w:rPr>
        <w:t>}</w:t>
      </w:r>
    </w:p>
    <w:p w:rsidR="000A5373" w:rsidRDefault="000A5373">
      <w:pPr>
        <w:widowControl w:val="0"/>
      </w:pPr>
    </w:p>
    <w:p w:rsidR="000A5373" w:rsidRDefault="000A5373">
      <w:pPr>
        <w:widowControl w:val="0"/>
      </w:pPr>
      <w:r>
        <w:rPr>
          <w:rFonts w:ascii="Arial" w:eastAsia="Arial" w:hAnsi="Arial" w:cs="Arial"/>
        </w:rPr>
        <w:t>Questions? Call (02) 887-3973, Mon</w:t>
      </w:r>
    </w:p>
    <w:p w:rsidR="000A5373" w:rsidRDefault="000A5373">
      <w:pPr>
        <w:widowControl w:val="0"/>
      </w:pPr>
      <w:r>
        <w:rPr>
          <w:rFonts w:ascii="Arial" w:eastAsia="Arial" w:hAnsi="Arial" w:cs="Arial"/>
        </w:rPr>
        <w:t>- Fri, 7am to 10pm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E54" w:rsidRDefault="00411E54">
      <w:r>
        <w:separator/>
      </w:r>
    </w:p>
  </w:endnote>
  <w:endnote w:type="continuationSeparator" w:id="0">
    <w:p w:rsidR="00411E54" w:rsidRDefault="0041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Questrial">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373" w:rsidRDefault="000A5373">
    <w:pPr>
      <w:tabs>
        <w:tab w:val="center" w:pos="4320"/>
        <w:tab w:val="right" w:pos="8640"/>
      </w:tabs>
      <w:spacing w:after="720"/>
    </w:pPr>
    <w:r>
      <w:rPr>
        <w:rFonts w:ascii="Trebuchet MS" w:eastAsia="Trebuchet MS" w:hAnsi="Trebuchet MS" w:cs="Trebuchet MS"/>
        <w:sz w:val="14"/>
        <w:szCs w:val="14"/>
      </w:rPr>
      <w:t>2008 August – Service Description</w:t>
    </w:r>
    <w:r>
      <w:rPr>
        <w:rFonts w:ascii="Trebuchet MS" w:eastAsia="Trebuchet MS" w:hAnsi="Trebuchet MS" w:cs="Trebuchet MS"/>
        <w:sz w:val="20"/>
        <w:szCs w:val="20"/>
      </w:rPr>
      <w:tab/>
    </w:r>
    <w:r>
      <w:rPr>
        <w:rFonts w:ascii="Trebuchet MS" w:eastAsia="Trebuchet MS" w:hAnsi="Trebuchet MS" w:cs="Trebuchet MS"/>
        <w:sz w:val="16"/>
        <w:szCs w:val="16"/>
      </w:rPr>
      <w:t xml:space="preserve">    </w:t>
    </w:r>
    <w:r>
      <w:rPr>
        <w:rFonts w:ascii="Trebuchet MS" w:eastAsia="Trebuchet MS" w:hAnsi="Trebuchet MS" w:cs="Trebuchet MS"/>
        <w:sz w:val="16"/>
        <w:szCs w:val="16"/>
      </w:rPr>
      <w:tab/>
      <w:t xml:space="preserve">     - </w:t>
    </w:r>
    <w:r>
      <w:fldChar w:fldCharType="begin"/>
    </w:r>
    <w:r>
      <w:instrText>PAGE</w:instrText>
    </w:r>
    <w:r>
      <w:fldChar w:fldCharType="separate"/>
    </w:r>
    <w:r w:rsidR="0040321A">
      <w:rPr>
        <w:noProof/>
      </w:rPr>
      <w:t>15</w:t>
    </w:r>
    <w:r>
      <w:fldChar w:fldCharType="end"/>
    </w:r>
    <w:r>
      <w:rPr>
        <w:rFonts w:ascii="Trebuchet MS" w:eastAsia="Trebuchet MS" w:hAnsi="Trebuchet MS" w:cs="Trebuchet MS"/>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E54" w:rsidRDefault="00411E54">
      <w:r>
        <w:separator/>
      </w:r>
    </w:p>
  </w:footnote>
  <w:footnote w:type="continuationSeparator" w:id="0">
    <w:p w:rsidR="00411E54" w:rsidRDefault="00411E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373" w:rsidRDefault="000A5373">
    <w:pPr>
      <w:tabs>
        <w:tab w:val="center" w:pos="4320"/>
        <w:tab w:val="right" w:pos="8640"/>
      </w:tabs>
      <w:spacing w:before="720"/>
      <w:jc w:val="right"/>
    </w:pPr>
    <w:r>
      <w:rPr>
        <w:rFonts w:ascii="Arial" w:eastAsia="Arial" w:hAnsi="Arial" w:cs="Arial"/>
        <w:b/>
        <w:sz w:val="24"/>
        <w:szCs w:val="24"/>
      </w:rPr>
      <w:t>SERVICE DESCRIPTION</w:t>
    </w:r>
  </w:p>
  <w:p w:rsidR="000A5373" w:rsidRDefault="000A537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373" w:rsidRDefault="000A5373">
    <w:pPr>
      <w:tabs>
        <w:tab w:val="center" w:pos="4320"/>
        <w:tab w:val="right" w:pos="8640"/>
      </w:tabs>
      <w:spacing w:before="720"/>
      <w:jc w:val="right"/>
    </w:pPr>
    <w:r>
      <w:rPr>
        <w:noProof/>
      </w:rPr>
      <w:drawing>
        <wp:inline distT="0" distB="0" distL="114300" distR="114300">
          <wp:extent cx="800735" cy="28067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
                  <a:srcRect/>
                  <a:stretch>
                    <a:fillRect/>
                  </a:stretch>
                </pic:blipFill>
                <pic:spPr>
                  <a:xfrm>
                    <a:off x="0" y="0"/>
                    <a:ext cx="800735" cy="280670"/>
                  </a:xfrm>
                  <a:prstGeom prst="rect">
                    <a:avLst/>
                  </a:prstGeom>
                  <a:ln/>
                </pic:spPr>
              </pic:pic>
            </a:graphicData>
          </a:graphic>
        </wp:inline>
      </w:drawing>
    </w:r>
    <w:r>
      <w:rPr>
        <w:rFonts w:ascii="Arial" w:eastAsia="Arial" w:hAnsi="Arial" w:cs="Arial"/>
        <w:b/>
        <w:sz w:val="24"/>
        <w:szCs w:val="24"/>
      </w:rPr>
      <w:t xml:space="preserve">                                                                               SERVICE DESCRIPTION</w:t>
    </w:r>
  </w:p>
  <w:p w:rsidR="000A5373" w:rsidRDefault="000A5373">
    <w:pPr>
      <w:jc w:val="right"/>
    </w:pPr>
    <w:r>
      <w:rPr>
        <w:rFonts w:ascii="Arial" w:eastAsia="Arial" w:hAnsi="Arial" w:cs="Arial"/>
        <w:b/>
        <w:sz w:val="20"/>
        <w:szCs w:val="20"/>
      </w:rPr>
      <w:t>MOBILE360</w:t>
    </w:r>
  </w:p>
  <w:p w:rsidR="000A5373" w:rsidRDefault="000A537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70B0D"/>
    <w:multiLevelType w:val="multilevel"/>
    <w:tmpl w:val="20F24224"/>
    <w:lvl w:ilvl="0">
      <w:start w:val="1"/>
      <w:numFmt w:val="lowerLetter"/>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1">
    <w:nsid w:val="0A994783"/>
    <w:multiLevelType w:val="multilevel"/>
    <w:tmpl w:val="844E197E"/>
    <w:lvl w:ilvl="0">
      <w:start w:val="1"/>
      <w:numFmt w:val="decimal"/>
      <w:lvlText w:val="%1."/>
      <w:lvlJc w:val="left"/>
      <w:pPr>
        <w:ind w:left="1080" w:firstLine="2880"/>
      </w:pPr>
      <w:rPr>
        <w:vertAlign w:val="baseline"/>
      </w:rPr>
    </w:lvl>
    <w:lvl w:ilvl="1">
      <w:start w:val="1"/>
      <w:numFmt w:val="lowerLetter"/>
      <w:lvlText w:val="%2."/>
      <w:lvlJc w:val="left"/>
      <w:pPr>
        <w:ind w:left="1800" w:firstLine="5040"/>
      </w:pPr>
      <w:rPr>
        <w:vertAlign w:val="baseline"/>
      </w:rPr>
    </w:lvl>
    <w:lvl w:ilvl="2">
      <w:start w:val="1"/>
      <w:numFmt w:val="lowerRoman"/>
      <w:lvlText w:val="%3."/>
      <w:lvlJc w:val="right"/>
      <w:pPr>
        <w:ind w:left="2520" w:firstLine="7380"/>
      </w:pPr>
      <w:rPr>
        <w:vertAlign w:val="baseline"/>
      </w:rPr>
    </w:lvl>
    <w:lvl w:ilvl="3">
      <w:start w:val="1"/>
      <w:numFmt w:val="decimal"/>
      <w:lvlText w:val="%4."/>
      <w:lvlJc w:val="left"/>
      <w:pPr>
        <w:ind w:left="3240" w:firstLine="9360"/>
      </w:pPr>
      <w:rPr>
        <w:vertAlign w:val="baseline"/>
      </w:rPr>
    </w:lvl>
    <w:lvl w:ilvl="4">
      <w:start w:val="1"/>
      <w:numFmt w:val="lowerLetter"/>
      <w:lvlText w:val="%5."/>
      <w:lvlJc w:val="left"/>
      <w:pPr>
        <w:ind w:left="3960" w:firstLine="11520"/>
      </w:pPr>
      <w:rPr>
        <w:vertAlign w:val="baseline"/>
      </w:rPr>
    </w:lvl>
    <w:lvl w:ilvl="5">
      <w:start w:val="1"/>
      <w:numFmt w:val="lowerRoman"/>
      <w:lvlText w:val="%6."/>
      <w:lvlJc w:val="right"/>
      <w:pPr>
        <w:ind w:left="4680" w:firstLine="13860"/>
      </w:pPr>
      <w:rPr>
        <w:vertAlign w:val="baseline"/>
      </w:rPr>
    </w:lvl>
    <w:lvl w:ilvl="6">
      <w:start w:val="1"/>
      <w:numFmt w:val="decimal"/>
      <w:lvlText w:val="%7."/>
      <w:lvlJc w:val="left"/>
      <w:pPr>
        <w:ind w:left="5400" w:firstLine="15840"/>
      </w:pPr>
      <w:rPr>
        <w:vertAlign w:val="baseline"/>
      </w:rPr>
    </w:lvl>
    <w:lvl w:ilvl="7">
      <w:start w:val="1"/>
      <w:numFmt w:val="lowerLetter"/>
      <w:lvlText w:val="%8."/>
      <w:lvlJc w:val="left"/>
      <w:pPr>
        <w:ind w:left="6120" w:firstLine="18000"/>
      </w:pPr>
      <w:rPr>
        <w:vertAlign w:val="baseline"/>
      </w:rPr>
    </w:lvl>
    <w:lvl w:ilvl="8">
      <w:start w:val="1"/>
      <w:numFmt w:val="lowerRoman"/>
      <w:lvlText w:val="%9."/>
      <w:lvlJc w:val="right"/>
      <w:pPr>
        <w:ind w:left="6840" w:firstLine="20340"/>
      </w:pPr>
      <w:rPr>
        <w:vertAlign w:val="baseline"/>
      </w:rPr>
    </w:lvl>
  </w:abstractNum>
  <w:abstractNum w:abstractNumId="2">
    <w:nsid w:val="2DFD7852"/>
    <w:multiLevelType w:val="multilevel"/>
    <w:tmpl w:val="52A88AB6"/>
    <w:lvl w:ilvl="0">
      <w:start w:val="1"/>
      <w:numFmt w:val="decimal"/>
      <w:lvlText w:val="%1."/>
      <w:lvlJc w:val="left"/>
      <w:pPr>
        <w:ind w:left="360" w:firstLine="720"/>
      </w:pPr>
      <w:rPr>
        <w:vertAlign w:val="baseline"/>
      </w:rPr>
    </w:lvl>
    <w:lvl w:ilvl="1">
      <w:start w:val="1"/>
      <w:numFmt w:val="lowerLetter"/>
      <w:lvlText w:val="%2."/>
      <w:lvlJc w:val="left"/>
      <w:pPr>
        <w:ind w:left="1080" w:firstLine="2880"/>
      </w:pPr>
      <w:rPr>
        <w:vertAlign w:val="baseline"/>
      </w:rPr>
    </w:lvl>
    <w:lvl w:ilvl="2">
      <w:start w:val="1"/>
      <w:numFmt w:val="lowerRoman"/>
      <w:lvlText w:val="%3."/>
      <w:lvlJc w:val="right"/>
      <w:pPr>
        <w:ind w:left="1800" w:firstLine="5220"/>
      </w:pPr>
      <w:rPr>
        <w:vertAlign w:val="baseline"/>
      </w:rPr>
    </w:lvl>
    <w:lvl w:ilvl="3">
      <w:start w:val="1"/>
      <w:numFmt w:val="decimal"/>
      <w:lvlText w:val="%4."/>
      <w:lvlJc w:val="left"/>
      <w:pPr>
        <w:ind w:left="2520" w:firstLine="7200"/>
      </w:pPr>
      <w:rPr>
        <w:vertAlign w:val="baseline"/>
      </w:rPr>
    </w:lvl>
    <w:lvl w:ilvl="4">
      <w:start w:val="1"/>
      <w:numFmt w:val="lowerLetter"/>
      <w:lvlText w:val="%5."/>
      <w:lvlJc w:val="left"/>
      <w:pPr>
        <w:ind w:left="3240" w:firstLine="9360"/>
      </w:pPr>
      <w:rPr>
        <w:vertAlign w:val="baseline"/>
      </w:rPr>
    </w:lvl>
    <w:lvl w:ilvl="5">
      <w:start w:val="1"/>
      <w:numFmt w:val="lowerRoman"/>
      <w:lvlText w:val="%6."/>
      <w:lvlJc w:val="right"/>
      <w:pPr>
        <w:ind w:left="3960" w:firstLine="11700"/>
      </w:pPr>
      <w:rPr>
        <w:vertAlign w:val="baseline"/>
      </w:rPr>
    </w:lvl>
    <w:lvl w:ilvl="6">
      <w:start w:val="1"/>
      <w:numFmt w:val="decimal"/>
      <w:lvlText w:val="%7."/>
      <w:lvlJc w:val="left"/>
      <w:pPr>
        <w:ind w:left="4680" w:firstLine="13680"/>
      </w:pPr>
      <w:rPr>
        <w:vertAlign w:val="baseline"/>
      </w:rPr>
    </w:lvl>
    <w:lvl w:ilvl="7">
      <w:start w:val="1"/>
      <w:numFmt w:val="lowerLetter"/>
      <w:lvlText w:val="%8."/>
      <w:lvlJc w:val="left"/>
      <w:pPr>
        <w:ind w:left="5400" w:firstLine="15840"/>
      </w:pPr>
      <w:rPr>
        <w:vertAlign w:val="baseline"/>
      </w:rPr>
    </w:lvl>
    <w:lvl w:ilvl="8">
      <w:start w:val="1"/>
      <w:numFmt w:val="lowerRoman"/>
      <w:lvlText w:val="%9."/>
      <w:lvlJc w:val="right"/>
      <w:pPr>
        <w:ind w:left="6120" w:firstLine="18180"/>
      </w:pPr>
      <w:rPr>
        <w:vertAlign w:val="baseline"/>
      </w:rPr>
    </w:lvl>
  </w:abstractNum>
  <w:abstractNum w:abstractNumId="3">
    <w:nsid w:val="339C1C50"/>
    <w:multiLevelType w:val="multilevel"/>
    <w:tmpl w:val="C01C73DE"/>
    <w:lvl w:ilvl="0">
      <w:start w:val="1"/>
      <w:numFmt w:val="upperRoman"/>
      <w:lvlText w:val="%1."/>
      <w:lvlJc w:val="left"/>
      <w:pPr>
        <w:ind w:left="720" w:firstLine="1440"/>
      </w:pPr>
      <w:rPr>
        <w:vertAlign w:val="baseline"/>
      </w:rPr>
    </w:lvl>
    <w:lvl w:ilvl="1">
      <w:start w:val="1"/>
      <w:numFmt w:val="lowerLetter"/>
      <w:lvlText w:val="%2."/>
      <w:lvlJc w:val="left"/>
      <w:pPr>
        <w:ind w:left="1080" w:firstLine="2880"/>
      </w:pPr>
      <w:rPr>
        <w:vertAlign w:val="baseline"/>
      </w:rPr>
    </w:lvl>
    <w:lvl w:ilvl="2">
      <w:start w:val="1"/>
      <w:numFmt w:val="lowerRoman"/>
      <w:lvlText w:val="%3."/>
      <w:lvlJc w:val="right"/>
      <w:pPr>
        <w:ind w:left="1800" w:firstLine="5220"/>
      </w:pPr>
      <w:rPr>
        <w:vertAlign w:val="baseline"/>
      </w:rPr>
    </w:lvl>
    <w:lvl w:ilvl="3">
      <w:start w:val="1"/>
      <w:numFmt w:val="decimal"/>
      <w:lvlText w:val="%4."/>
      <w:lvlJc w:val="left"/>
      <w:pPr>
        <w:ind w:left="2520" w:firstLine="7200"/>
      </w:pPr>
      <w:rPr>
        <w:vertAlign w:val="baseline"/>
      </w:rPr>
    </w:lvl>
    <w:lvl w:ilvl="4">
      <w:start w:val="1"/>
      <w:numFmt w:val="lowerLetter"/>
      <w:lvlText w:val="%5."/>
      <w:lvlJc w:val="left"/>
      <w:pPr>
        <w:ind w:left="3240" w:firstLine="9360"/>
      </w:pPr>
      <w:rPr>
        <w:vertAlign w:val="baseline"/>
      </w:rPr>
    </w:lvl>
    <w:lvl w:ilvl="5">
      <w:start w:val="1"/>
      <w:numFmt w:val="lowerRoman"/>
      <w:lvlText w:val="%6."/>
      <w:lvlJc w:val="right"/>
      <w:pPr>
        <w:ind w:left="3960" w:firstLine="11700"/>
      </w:pPr>
      <w:rPr>
        <w:vertAlign w:val="baseline"/>
      </w:rPr>
    </w:lvl>
    <w:lvl w:ilvl="6">
      <w:start w:val="1"/>
      <w:numFmt w:val="decimal"/>
      <w:lvlText w:val="%7."/>
      <w:lvlJc w:val="left"/>
      <w:pPr>
        <w:ind w:left="4680" w:firstLine="13680"/>
      </w:pPr>
      <w:rPr>
        <w:vertAlign w:val="baseline"/>
      </w:rPr>
    </w:lvl>
    <w:lvl w:ilvl="7">
      <w:start w:val="1"/>
      <w:numFmt w:val="lowerLetter"/>
      <w:lvlText w:val="%8."/>
      <w:lvlJc w:val="left"/>
      <w:pPr>
        <w:ind w:left="5400" w:firstLine="15840"/>
      </w:pPr>
      <w:rPr>
        <w:vertAlign w:val="baseline"/>
      </w:rPr>
    </w:lvl>
    <w:lvl w:ilvl="8">
      <w:start w:val="1"/>
      <w:numFmt w:val="lowerRoman"/>
      <w:lvlText w:val="%9."/>
      <w:lvlJc w:val="right"/>
      <w:pPr>
        <w:ind w:left="6120" w:firstLine="18180"/>
      </w:pPr>
      <w:rPr>
        <w:vertAlign w:val="baseline"/>
      </w:rPr>
    </w:lvl>
  </w:abstractNum>
  <w:abstractNum w:abstractNumId="4">
    <w:nsid w:val="389201C7"/>
    <w:multiLevelType w:val="multilevel"/>
    <w:tmpl w:val="A1B408D8"/>
    <w:lvl w:ilvl="0">
      <w:start w:val="1"/>
      <w:numFmt w:val="decimal"/>
      <w:lvlText w:val="%1."/>
      <w:lvlJc w:val="left"/>
      <w:pPr>
        <w:ind w:left="360" w:firstLine="720"/>
      </w:pPr>
      <w:rPr>
        <w:vertAlign w:val="baseline"/>
      </w:rPr>
    </w:lvl>
    <w:lvl w:ilvl="1">
      <w:start w:val="1"/>
      <w:numFmt w:val="decimal"/>
      <w:lvlText w:val="%1.%2."/>
      <w:lvlJc w:val="left"/>
      <w:pPr>
        <w:ind w:left="792" w:firstLine="1944"/>
      </w:pPr>
      <w:rPr>
        <w:b w:val="0"/>
        <w:vertAlign w:val="baseline"/>
      </w:rPr>
    </w:lvl>
    <w:lvl w:ilvl="2">
      <w:start w:val="1"/>
      <w:numFmt w:val="decimal"/>
      <w:lvlText w:val="%1.%2.%3."/>
      <w:lvlJc w:val="left"/>
      <w:pPr>
        <w:ind w:left="1224" w:firstLine="3168"/>
      </w:pPr>
      <w:rPr>
        <w:vertAlign w:val="baseline"/>
      </w:rPr>
    </w:lvl>
    <w:lvl w:ilvl="3">
      <w:start w:val="1"/>
      <w:numFmt w:val="decimal"/>
      <w:lvlText w:val="%1.%2.%3.%4."/>
      <w:lvlJc w:val="left"/>
      <w:pPr>
        <w:ind w:left="1728" w:firstLine="4536"/>
      </w:pPr>
      <w:rPr>
        <w:vertAlign w:val="baseline"/>
      </w:rPr>
    </w:lvl>
    <w:lvl w:ilvl="4">
      <w:start w:val="1"/>
      <w:numFmt w:val="decimal"/>
      <w:lvlText w:val="%1.%2.%3.%4.%5."/>
      <w:lvlJc w:val="left"/>
      <w:pPr>
        <w:ind w:left="2232" w:firstLine="5904"/>
      </w:pPr>
      <w:rPr>
        <w:vertAlign w:val="baseline"/>
      </w:rPr>
    </w:lvl>
    <w:lvl w:ilvl="5">
      <w:start w:val="1"/>
      <w:numFmt w:val="decimal"/>
      <w:lvlText w:val="%1.%2.%3.%4.%5.%6."/>
      <w:lvlJc w:val="left"/>
      <w:pPr>
        <w:ind w:left="2736" w:firstLine="7272"/>
      </w:pPr>
      <w:rPr>
        <w:vertAlign w:val="baseline"/>
      </w:rPr>
    </w:lvl>
    <w:lvl w:ilvl="6">
      <w:start w:val="1"/>
      <w:numFmt w:val="decimal"/>
      <w:lvlText w:val="%1.%2.%3.%4.%5.%6.%7."/>
      <w:lvlJc w:val="left"/>
      <w:pPr>
        <w:ind w:left="3240" w:firstLine="8640"/>
      </w:pPr>
      <w:rPr>
        <w:vertAlign w:val="baseline"/>
      </w:rPr>
    </w:lvl>
    <w:lvl w:ilvl="7">
      <w:start w:val="1"/>
      <w:numFmt w:val="decimal"/>
      <w:lvlText w:val="%1.%2.%3.%4.%5.%6.%7.%8."/>
      <w:lvlJc w:val="left"/>
      <w:pPr>
        <w:ind w:left="3744" w:firstLine="10007"/>
      </w:pPr>
      <w:rPr>
        <w:vertAlign w:val="baseline"/>
      </w:rPr>
    </w:lvl>
    <w:lvl w:ilvl="8">
      <w:start w:val="1"/>
      <w:numFmt w:val="decimal"/>
      <w:lvlText w:val="%1.%2.%3.%4.%5.%6.%7.%8.%9."/>
      <w:lvlJc w:val="left"/>
      <w:pPr>
        <w:ind w:left="4320" w:firstLine="11520"/>
      </w:pPr>
      <w:rPr>
        <w:vertAlign w:val="baseline"/>
      </w:rPr>
    </w:lvl>
  </w:abstractNum>
  <w:abstractNum w:abstractNumId="5">
    <w:nsid w:val="40DC7376"/>
    <w:multiLevelType w:val="multilevel"/>
    <w:tmpl w:val="A0D6B3FE"/>
    <w:lvl w:ilvl="0">
      <w:start w:val="1"/>
      <w:numFmt w:val="decimal"/>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6">
    <w:nsid w:val="48EA7E96"/>
    <w:multiLevelType w:val="multilevel"/>
    <w:tmpl w:val="482A0484"/>
    <w:lvl w:ilvl="0">
      <w:start w:val="1"/>
      <w:numFmt w:val="upperRoman"/>
      <w:lvlText w:val="%1."/>
      <w:lvlJc w:val="left"/>
      <w:pPr>
        <w:ind w:left="1080" w:firstLine="252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7">
    <w:nsid w:val="64D51585"/>
    <w:multiLevelType w:val="multilevel"/>
    <w:tmpl w:val="8BF491A6"/>
    <w:lvl w:ilvl="0">
      <w:start w:val="1"/>
      <w:numFmt w:val="decimal"/>
      <w:lvlText w:val="%1."/>
      <w:lvlJc w:val="left"/>
      <w:pPr>
        <w:ind w:left="1080" w:firstLine="2880"/>
      </w:pPr>
      <w:rPr>
        <w:vertAlign w:val="baseline"/>
      </w:rPr>
    </w:lvl>
    <w:lvl w:ilvl="1">
      <w:start w:val="1"/>
      <w:numFmt w:val="lowerLetter"/>
      <w:lvlText w:val="%2."/>
      <w:lvlJc w:val="left"/>
      <w:pPr>
        <w:ind w:left="1800" w:firstLine="5040"/>
      </w:pPr>
      <w:rPr>
        <w:vertAlign w:val="baseline"/>
      </w:rPr>
    </w:lvl>
    <w:lvl w:ilvl="2">
      <w:start w:val="1"/>
      <w:numFmt w:val="lowerRoman"/>
      <w:lvlText w:val="%3."/>
      <w:lvlJc w:val="right"/>
      <w:pPr>
        <w:ind w:left="2520" w:firstLine="7380"/>
      </w:pPr>
      <w:rPr>
        <w:vertAlign w:val="baseline"/>
      </w:rPr>
    </w:lvl>
    <w:lvl w:ilvl="3">
      <w:start w:val="1"/>
      <w:numFmt w:val="decimal"/>
      <w:lvlText w:val="%4."/>
      <w:lvlJc w:val="left"/>
      <w:pPr>
        <w:ind w:left="3240" w:firstLine="9360"/>
      </w:pPr>
      <w:rPr>
        <w:vertAlign w:val="baseline"/>
      </w:rPr>
    </w:lvl>
    <w:lvl w:ilvl="4">
      <w:start w:val="1"/>
      <w:numFmt w:val="lowerLetter"/>
      <w:lvlText w:val="%5."/>
      <w:lvlJc w:val="left"/>
      <w:pPr>
        <w:ind w:left="3960" w:firstLine="11520"/>
      </w:pPr>
      <w:rPr>
        <w:vertAlign w:val="baseline"/>
      </w:rPr>
    </w:lvl>
    <w:lvl w:ilvl="5">
      <w:start w:val="1"/>
      <w:numFmt w:val="lowerRoman"/>
      <w:lvlText w:val="%6."/>
      <w:lvlJc w:val="right"/>
      <w:pPr>
        <w:ind w:left="4680" w:firstLine="13860"/>
      </w:pPr>
      <w:rPr>
        <w:vertAlign w:val="baseline"/>
      </w:rPr>
    </w:lvl>
    <w:lvl w:ilvl="6">
      <w:start w:val="1"/>
      <w:numFmt w:val="decimal"/>
      <w:lvlText w:val="%7."/>
      <w:lvlJc w:val="left"/>
      <w:pPr>
        <w:ind w:left="5400" w:firstLine="15840"/>
      </w:pPr>
      <w:rPr>
        <w:vertAlign w:val="baseline"/>
      </w:rPr>
    </w:lvl>
    <w:lvl w:ilvl="7">
      <w:start w:val="1"/>
      <w:numFmt w:val="lowerLetter"/>
      <w:lvlText w:val="%8."/>
      <w:lvlJc w:val="left"/>
      <w:pPr>
        <w:ind w:left="6120" w:firstLine="18000"/>
      </w:pPr>
      <w:rPr>
        <w:vertAlign w:val="baseline"/>
      </w:rPr>
    </w:lvl>
    <w:lvl w:ilvl="8">
      <w:start w:val="1"/>
      <w:numFmt w:val="lowerRoman"/>
      <w:lvlText w:val="%9."/>
      <w:lvlJc w:val="right"/>
      <w:pPr>
        <w:ind w:left="6840" w:firstLine="20340"/>
      </w:pPr>
      <w:rPr>
        <w:vertAlign w:val="baseline"/>
      </w:rPr>
    </w:lvl>
  </w:abstractNum>
  <w:abstractNum w:abstractNumId="8">
    <w:nsid w:val="738A38C9"/>
    <w:multiLevelType w:val="multilevel"/>
    <w:tmpl w:val="61AED1C0"/>
    <w:lvl w:ilvl="0">
      <w:start w:val="1"/>
      <w:numFmt w:val="upperLetter"/>
      <w:lvlText w:val="%1."/>
      <w:lvlJc w:val="left"/>
      <w:pPr>
        <w:ind w:left="1080" w:firstLine="2880"/>
      </w:pPr>
      <w:rPr>
        <w:vertAlign w:val="baseline"/>
      </w:rPr>
    </w:lvl>
    <w:lvl w:ilvl="1">
      <w:start w:val="1"/>
      <w:numFmt w:val="lowerLetter"/>
      <w:lvlText w:val="%2."/>
      <w:lvlJc w:val="left"/>
      <w:pPr>
        <w:ind w:left="1800" w:firstLine="5040"/>
      </w:pPr>
      <w:rPr>
        <w:vertAlign w:val="baseline"/>
      </w:rPr>
    </w:lvl>
    <w:lvl w:ilvl="2">
      <w:start w:val="1"/>
      <w:numFmt w:val="lowerRoman"/>
      <w:lvlText w:val="%3."/>
      <w:lvlJc w:val="right"/>
      <w:pPr>
        <w:ind w:left="2520" w:firstLine="7380"/>
      </w:pPr>
      <w:rPr>
        <w:vertAlign w:val="baseline"/>
      </w:rPr>
    </w:lvl>
    <w:lvl w:ilvl="3">
      <w:start w:val="1"/>
      <w:numFmt w:val="decimal"/>
      <w:lvlText w:val="%4."/>
      <w:lvlJc w:val="left"/>
      <w:pPr>
        <w:ind w:left="3240" w:firstLine="9360"/>
      </w:pPr>
      <w:rPr>
        <w:vertAlign w:val="baseline"/>
      </w:rPr>
    </w:lvl>
    <w:lvl w:ilvl="4">
      <w:start w:val="1"/>
      <w:numFmt w:val="lowerLetter"/>
      <w:lvlText w:val="%5."/>
      <w:lvlJc w:val="left"/>
      <w:pPr>
        <w:ind w:left="3960" w:firstLine="11520"/>
      </w:pPr>
      <w:rPr>
        <w:vertAlign w:val="baseline"/>
      </w:rPr>
    </w:lvl>
    <w:lvl w:ilvl="5">
      <w:start w:val="1"/>
      <w:numFmt w:val="lowerRoman"/>
      <w:lvlText w:val="%6."/>
      <w:lvlJc w:val="right"/>
      <w:pPr>
        <w:ind w:left="4680" w:firstLine="13860"/>
      </w:pPr>
      <w:rPr>
        <w:vertAlign w:val="baseline"/>
      </w:rPr>
    </w:lvl>
    <w:lvl w:ilvl="6">
      <w:start w:val="1"/>
      <w:numFmt w:val="decimal"/>
      <w:lvlText w:val="%7."/>
      <w:lvlJc w:val="left"/>
      <w:pPr>
        <w:ind w:left="5400" w:firstLine="15840"/>
      </w:pPr>
      <w:rPr>
        <w:vertAlign w:val="baseline"/>
      </w:rPr>
    </w:lvl>
    <w:lvl w:ilvl="7">
      <w:start w:val="1"/>
      <w:numFmt w:val="lowerLetter"/>
      <w:lvlText w:val="%8."/>
      <w:lvlJc w:val="left"/>
      <w:pPr>
        <w:ind w:left="6120" w:firstLine="18000"/>
      </w:pPr>
      <w:rPr>
        <w:vertAlign w:val="baseline"/>
      </w:rPr>
    </w:lvl>
    <w:lvl w:ilvl="8">
      <w:start w:val="1"/>
      <w:numFmt w:val="lowerRoman"/>
      <w:lvlText w:val="%9."/>
      <w:lvlJc w:val="right"/>
      <w:pPr>
        <w:ind w:left="6840" w:firstLine="20340"/>
      </w:pPr>
      <w:rPr>
        <w:vertAlign w:val="baseline"/>
      </w:rPr>
    </w:lvl>
  </w:abstractNum>
  <w:num w:numId="1">
    <w:abstractNumId w:val="1"/>
  </w:num>
  <w:num w:numId="2">
    <w:abstractNumId w:val="3"/>
  </w:num>
  <w:num w:numId="3">
    <w:abstractNumId w:val="4"/>
  </w:num>
  <w:num w:numId="4">
    <w:abstractNumId w:val="6"/>
  </w:num>
  <w:num w:numId="5">
    <w:abstractNumId w:val="5"/>
  </w:num>
  <w:num w:numId="6">
    <w:abstractNumId w:val="7"/>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71696"/>
    <w:rsid w:val="000A5373"/>
    <w:rsid w:val="0040321A"/>
    <w:rsid w:val="00411E54"/>
    <w:rsid w:val="00871696"/>
    <w:rsid w:val="00FE53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Narrow" w:eastAsia="Arial Narrow" w:hAnsi="Arial Narrow" w:cs="Arial Narrow"/>
        <w:color w:val="000000"/>
        <w:sz w:val="22"/>
        <w:szCs w:val="22"/>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jc w:val="both"/>
      <w:outlineLvl w:val="2"/>
    </w:pPr>
    <w:rPr>
      <w:rFonts w:ascii="Arial" w:eastAsia="Arial" w:hAnsi="Arial" w:cs="Arial"/>
      <w:b/>
      <w:sz w:val="20"/>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Times New Roman" w:eastAsia="Times New Roman" w:hAnsi="Times New Roman" w:cs="Times New Roman"/>
      <w:b/>
      <w:sz w:val="28"/>
      <w:szCs w:val="28"/>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apple-converted-space">
    <w:name w:val="apple-converted-space"/>
    <w:basedOn w:val="DefaultParagraphFont"/>
    <w:rsid w:val="004032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Narrow" w:eastAsia="Arial Narrow" w:hAnsi="Arial Narrow" w:cs="Arial Narrow"/>
        <w:color w:val="000000"/>
        <w:sz w:val="22"/>
        <w:szCs w:val="22"/>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jc w:val="both"/>
      <w:outlineLvl w:val="2"/>
    </w:pPr>
    <w:rPr>
      <w:rFonts w:ascii="Arial" w:eastAsia="Arial" w:hAnsi="Arial" w:cs="Arial"/>
      <w:b/>
      <w:sz w:val="20"/>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Times New Roman" w:eastAsia="Times New Roman" w:hAnsi="Times New Roman" w:cs="Times New Roman"/>
      <w:b/>
      <w:sz w:val="28"/>
      <w:szCs w:val="28"/>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apple-converted-space">
    <w:name w:val="apple-converted-space"/>
    <w:basedOn w:val="DefaultParagraphFont"/>
    <w:rsid w:val="00403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16</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cp:lastModifiedBy>
  <cp:revision>2</cp:revision>
  <dcterms:created xsi:type="dcterms:W3CDTF">2017-01-27T06:18:00Z</dcterms:created>
  <dcterms:modified xsi:type="dcterms:W3CDTF">2017-01-27T07:22:00Z</dcterms:modified>
</cp:coreProperties>
</file>